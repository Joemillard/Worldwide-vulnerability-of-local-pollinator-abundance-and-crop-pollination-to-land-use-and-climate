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589" w:rsidRDefault="007B6589" w:rsidP="007B6589">
      <w:pPr>
        <w:pStyle w:val="Heading1"/>
        <w:jc w:val="center"/>
      </w:pPr>
      <w:commentRangeStart w:id="0"/>
      <w:commentRangeStart w:id="1"/>
      <w:r>
        <w:t>Global</w:t>
      </w:r>
      <w:commentRangeEnd w:id="0"/>
      <w:r>
        <w:rPr>
          <w:rStyle w:val="CommentReference"/>
        </w:rPr>
        <w:commentReference w:id="0"/>
      </w:r>
      <w:commentRangeEnd w:id="1"/>
      <w:r w:rsidR="00341DEF">
        <w:rPr>
          <w:rStyle w:val="CommentReference"/>
          <w:rFonts w:asciiTheme="minorHAnsi" w:eastAsiaTheme="minorHAnsi" w:hAnsiTheme="minorHAnsi" w:cstheme="minorBidi"/>
          <w:color w:val="auto"/>
        </w:rPr>
        <w:commentReference w:id="1"/>
      </w:r>
      <w:r>
        <w:t xml:space="preserve"> effects of land-use and climate change</w:t>
      </w:r>
      <w:r w:rsidR="003D0894">
        <w:t xml:space="preserve"> interactions</w:t>
      </w:r>
      <w:r>
        <w:t xml:space="preserve"> on local insect biodiversity</w:t>
      </w:r>
    </w:p>
    <w:p w:rsidR="007B6589" w:rsidRDefault="007B6589" w:rsidP="007B6589"/>
    <w:p w:rsidR="007B6589" w:rsidRPr="00BD244F" w:rsidRDefault="007B6589" w:rsidP="007B6589">
      <w:pPr>
        <w:jc w:val="center"/>
        <w:rPr>
          <w:vertAlign w:val="superscript"/>
        </w:rPr>
      </w:pPr>
      <w:r>
        <w:t>Charlotte L. Outhwaite</w:t>
      </w:r>
      <w:r w:rsidR="00BD244F">
        <w:rPr>
          <w:vertAlign w:val="superscript"/>
        </w:rPr>
        <w:t>1</w:t>
      </w:r>
      <w:r w:rsidR="00AF2EFB">
        <w:rPr>
          <w:vertAlign w:val="superscript"/>
        </w:rPr>
        <w:t>*</w:t>
      </w:r>
      <w:r w:rsidR="00657DB6">
        <w:rPr>
          <w:rFonts w:cstheme="minorHAnsi"/>
          <w:vertAlign w:val="superscript"/>
        </w:rPr>
        <w:t>†</w:t>
      </w:r>
      <w:r>
        <w:t>, Peter McCann</w:t>
      </w:r>
      <w:r w:rsidR="00BD244F">
        <w:rPr>
          <w:vertAlign w:val="superscript"/>
        </w:rPr>
        <w:t>1</w:t>
      </w:r>
      <w:r w:rsidR="00657DB6">
        <w:rPr>
          <w:rFonts w:cstheme="minorHAnsi"/>
          <w:vertAlign w:val="superscript"/>
        </w:rPr>
        <w:t>†</w:t>
      </w:r>
      <w:r>
        <w:t xml:space="preserve"> &amp; Tim Newbold</w:t>
      </w:r>
      <w:r w:rsidR="00BD244F">
        <w:rPr>
          <w:vertAlign w:val="superscript"/>
        </w:rPr>
        <w:t>1</w:t>
      </w:r>
    </w:p>
    <w:p w:rsidR="00BD244F" w:rsidRDefault="00BD244F" w:rsidP="00BD244F">
      <w:pPr>
        <w:spacing w:line="360" w:lineRule="auto"/>
        <w:jc w:val="center"/>
        <w:rPr>
          <w:bCs/>
          <w:lang w:val="en-US"/>
        </w:rPr>
      </w:pPr>
      <w:r w:rsidRPr="00BD717E">
        <w:rPr>
          <w:bCs/>
          <w:vertAlign w:val="superscript"/>
          <w:lang w:val="en-US"/>
        </w:rPr>
        <w:t>1</w:t>
      </w:r>
      <w:r w:rsidRPr="00B8050F">
        <w:rPr>
          <w:bCs/>
          <w:lang w:val="en-US"/>
        </w:rPr>
        <w:t>Centre for Biodiversity and Environment Research, University College London, Gower Street, London, WC1E 6BT</w:t>
      </w:r>
      <w:r>
        <w:rPr>
          <w:bCs/>
          <w:lang w:val="en-US"/>
        </w:rPr>
        <w:t>, UK</w:t>
      </w:r>
    </w:p>
    <w:p w:rsidR="00657DB6" w:rsidRPr="00657DB6" w:rsidRDefault="00657DB6" w:rsidP="00BD244F">
      <w:pPr>
        <w:spacing w:line="360" w:lineRule="auto"/>
        <w:jc w:val="center"/>
        <w:rPr>
          <w:bCs/>
          <w:lang w:val="en-US"/>
        </w:rPr>
      </w:pPr>
      <w:r>
        <w:rPr>
          <w:rFonts w:cstheme="minorHAnsi"/>
          <w:vertAlign w:val="superscript"/>
        </w:rPr>
        <w:t>†</w:t>
      </w:r>
      <w:r>
        <w:rPr>
          <w:rFonts w:cstheme="minorHAnsi"/>
        </w:rPr>
        <w:t>These authors contributed equally</w:t>
      </w:r>
    </w:p>
    <w:p w:rsidR="007B6589" w:rsidRDefault="00AF2EFB" w:rsidP="007B6589">
      <w:pPr>
        <w:jc w:val="center"/>
      </w:pPr>
      <w:r w:rsidRPr="00AF2EFB">
        <w:rPr>
          <w:vertAlign w:val="superscript"/>
        </w:rPr>
        <w:t>*</w:t>
      </w:r>
      <w:r w:rsidR="00BD244F">
        <w:t xml:space="preserve">Corresponding author: </w:t>
      </w:r>
      <w:commentRangeStart w:id="2"/>
      <w:r w:rsidR="00205DE4" w:rsidRPr="00205DE4">
        <w:fldChar w:fldCharType="begin"/>
      </w:r>
      <w:r w:rsidR="008C7341">
        <w:instrText xml:space="preserve"> HYPERLINK "mailto:charlotte.outhwaite.14@ucl.ac.uk" </w:instrText>
      </w:r>
      <w:r w:rsidR="00205DE4" w:rsidRPr="00205DE4">
        <w:fldChar w:fldCharType="separate"/>
      </w:r>
      <w:r w:rsidRPr="00D01193">
        <w:rPr>
          <w:rStyle w:val="Hyperlink"/>
        </w:rPr>
        <w:t>charlotte.outhwaite.14@ucl.ac.uk</w:t>
      </w:r>
      <w:r w:rsidR="00205DE4">
        <w:rPr>
          <w:rStyle w:val="Hyperlink"/>
        </w:rPr>
        <w:fldChar w:fldCharType="end"/>
      </w:r>
      <w:commentRangeEnd w:id="2"/>
      <w:r w:rsidR="00225DF8">
        <w:rPr>
          <w:rStyle w:val="CommentReference"/>
        </w:rPr>
        <w:commentReference w:id="2"/>
      </w:r>
    </w:p>
    <w:p w:rsidR="00AF2EFB" w:rsidRDefault="00AF2EFB" w:rsidP="007B6589">
      <w:pPr>
        <w:jc w:val="center"/>
      </w:pPr>
    </w:p>
    <w:p w:rsidR="007B6589" w:rsidRDefault="007B6589" w:rsidP="007B6589">
      <w:pPr>
        <w:pStyle w:val="Heading2"/>
      </w:pPr>
      <w:r>
        <w:t>Summary Paragraph (200 words, fully referenced)</w:t>
      </w:r>
      <w:r w:rsidR="4A0E167A">
        <w:t xml:space="preserve"> </w:t>
      </w:r>
    </w:p>
    <w:p w:rsidR="007B6589" w:rsidRDefault="007B6589" w:rsidP="007B6589"/>
    <w:p w:rsidR="007B6589" w:rsidRDefault="007B6589" w:rsidP="007B6589">
      <w:pPr>
        <w:rPr>
          <w:rFonts w:ascii="Times" w:hAnsi="Times" w:cs="Times"/>
          <w:i/>
          <w:iCs/>
          <w:color w:val="222222"/>
          <w:shd w:val="clear" w:color="auto" w:fill="FFFFFF"/>
        </w:rPr>
      </w:pPr>
      <w:r w:rsidRPr="00984E80">
        <w:rPr>
          <w:rFonts w:ascii="Times" w:hAnsi="Times" w:cs="Times"/>
          <w:i/>
          <w:iCs/>
          <w:color w:val="222222"/>
          <w:shd w:val="clear" w:color="auto" w:fill="FFFFFF"/>
        </w:rPr>
        <w:t xml:space="preserve">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hyperlink r:id="rId9" w:history="1">
        <w:r w:rsidRPr="00984E80">
          <w:rPr>
            <w:rStyle w:val="Hyperlink"/>
            <w:rFonts w:ascii="Times" w:hAnsi="Times" w:cs="Times"/>
            <w:i/>
            <w:iCs/>
            <w:shd w:val="clear" w:color="auto" w:fill="FFFFFF"/>
          </w:rPr>
          <w:t>Example</w:t>
        </w:r>
      </w:hyperlink>
      <w:r w:rsidRPr="00984E80">
        <w:rPr>
          <w:rFonts w:ascii="Times" w:hAnsi="Times" w:cs="Times"/>
          <w:i/>
          <w:iCs/>
          <w:color w:val="222222"/>
          <w:shd w:val="clear" w:color="auto" w:fill="FFFFFF"/>
        </w:rPr>
        <w:t>.</w:t>
      </w:r>
    </w:p>
    <w:p w:rsidR="00432FBB" w:rsidRPr="00AB5E1D" w:rsidRDefault="00432FBB" w:rsidP="007B6589">
      <w:pPr>
        <w:rPr>
          <w:rFonts w:ascii="Times" w:hAnsi="Times" w:cs="Times"/>
          <w:color w:val="222222"/>
          <w:shd w:val="clear" w:color="auto" w:fill="FFFFFF"/>
        </w:rPr>
      </w:pPr>
    </w:p>
    <w:p w:rsidR="005C6ADE" w:rsidRDefault="005C6ADE" w:rsidP="005C6ADE">
      <w:pPr>
        <w:pStyle w:val="ListParagraph"/>
        <w:numPr>
          <w:ilvl w:val="0"/>
          <w:numId w:val="12"/>
        </w:numPr>
      </w:pPr>
      <w:r>
        <w:t>1-2 sentences basic intro to the field</w:t>
      </w:r>
    </w:p>
    <w:p w:rsidR="005C6ADE" w:rsidRPr="0080041C" w:rsidRDefault="008364AB" w:rsidP="005C6ADE">
      <w:pPr>
        <w:rPr>
          <w:color w:val="0070C0"/>
        </w:rPr>
      </w:pPr>
      <w:commentRangeStart w:id="3"/>
      <w:r>
        <w:rPr>
          <w:color w:val="0070C0"/>
        </w:rPr>
        <w:t>R</w:t>
      </w:r>
      <w:r w:rsidR="005C6ADE" w:rsidRPr="5B3DC96A">
        <w:rPr>
          <w:color w:val="0070C0"/>
        </w:rPr>
        <w:t xml:space="preserve">ecent studies </w:t>
      </w:r>
      <w:r w:rsidR="00787801">
        <w:rPr>
          <w:color w:val="0070C0"/>
        </w:rPr>
        <w:t>suggest</w:t>
      </w:r>
      <w:r w:rsidR="005C6ADE" w:rsidRPr="5B3DC96A">
        <w:rPr>
          <w:color w:val="0070C0"/>
        </w:rPr>
        <w:t xml:space="preserve"> that insects have experienced </w:t>
      </w:r>
      <w:r w:rsidR="009A44AC">
        <w:rPr>
          <w:color w:val="0070C0"/>
        </w:rPr>
        <w:t>large-scale</w:t>
      </w:r>
      <w:r w:rsidR="005C6ADE" w:rsidRPr="5B3DC96A">
        <w:rPr>
          <w:color w:val="0070C0"/>
        </w:rPr>
        <w:t xml:space="preserve"> declines in biodiversity </w:t>
      </w:r>
      <w:r w:rsidR="00205DE4">
        <w:rPr>
          <w:color w:val="0070C0"/>
        </w:rPr>
        <w:fldChar w:fldCharType="begin" w:fldLock="1"/>
      </w:r>
      <w:r w:rsidR="009658CE">
        <w:rPr>
          <w:color w:val="0070C0"/>
        </w:rPr>
        <w:instrText>ADDIN CSL_CITATION {"citationItems":[{"id":"ITEM-1","itemData":{"DOI":"10.1073/pnas.1722477115","ISSN":"0027-8424","PMID":"30322922","abstract":"A number of studies indicate that tropical arthropods should be particularly vulnerable to climate warming. If these predictions are realized, climate warming may have a more profound impact on the functioning and diversity of tropical forests than currently anticipated. Although arthropods comprise over two-thirds of terrestrial species, information on their abundance and extinction rates in tropical habitats is severely limited. Here we analyze data on arthropod and insectivore abundances taken between 1976 and 2012 at two midelevation habitats in Puerto Rico's Luquillo rainforest. During this time, mean maximum temperatures have risen by 2.0 °C. Using the same study area and methods employed by Lister in the 1970s, we discovered that the dry weight biomass of arthropods captured in sweep samples had declined 4 to 8 times, and 30 to 60 times in sticky traps. Analysis of long-term data on canopy arthropods and walking sticks taken as part of the Luquillo Long-Term Ecological Research program revealed sustained declines in abundance over two decades, as well as negative regressions of abundance on mean maximum temperatures. We also document parallel decreases in Luquillo's insectivorous lizards, frogs, and birds. While El Niño/Southern Oscillation influences the abundance of forest arthropods, climate warming is the major driver of reductions in arthropod abundance, indirectly precipitating a bottom-up trophic cascade and consequent collapse of the forest food web.","author":[{"dropping-particle":"","family":"Lister","given":"Bradford C","non-dropping-particle":"","parse-names":false,"suffix":""},{"dropping-particle":"","family":"Garcia","given":"Andres","non-dropping-particle":"","parse-names":false,"suffix":""}],"container-title":"Proceedings of the National Academy of Sciences","id":"ITEM-1","issued":{"date-parts":[["2018","10","15"]]},"note":"Sent by Richard Gregory re. Big Paper. Nick doesn't think it is a particularly good paper. \n\nLook at abundances of arthropods and insectivores between 1976 and 2012 at 2 habitats in a rainforest.\n\nDry weight biomass decreased a lot in 2 dif types of sampling. Also see a decline in insectivorour lizards, frogs and birds.\n\nThe decline results seem reasonable but their connections to climate change and food webs seem a little tenuous.","page":"201722477","publisher":"National Academy of Sciences","title":"Climate-driven declines in arthropod abundance restructure a rainforest food web","type":"article-journal"},"uris":["http://www.mendeley.com/documents/?uuid=35e3e92e-08e6-303f-8c16-4af6dc02cc9c"]},{"id":"ITEM-2","itemData":{"DOI":"10.1371/journal.pone.0185809","ISBN":"1111111111","ISSN":"1932-6203","PMID":"29045418","author":[{"dropping-particle":"","family":"Hallmann","given":"Caspar A.","non-dropping-particle":"","parse-names":false,"suffix":""},{"dropping-particle":"","family":"Sorg","given":"Martin","non-dropping-particle":"","parse-names":false,"suffix":""},{"dropping-particle":"","family":"Jongejans","given":"Eelke","non-dropping-particle":"","parse-names":false,"suffix":""},{"dropping-particle":"","family":"Siepel","given":"Henk","non-dropping-particle":"","parse-names":false,"suffix":""},{"dropping-particle":"","family":"Hofland","given":"Nick","non-dropping-particle":"","parse-names":false,"suffix":""},{"dropping-particle":"","family":"Schwan","given":"Heinz","non-dropping-particle":"","parse-names":false,"suffix":""},{"dropping-particle":"","family":"Stenmans","given":"Werner","non-dropping-particle":"","parse-names":false,"suffix":""},{"dropping-particle":"","family":"Müller","given":"Andreas","non-dropping-particle":"","parse-names":false,"suffix":""},{"dropping-particle":"","family":"Sumser","given":"Hubert","non-dropping-particle":"","parse-names":false,"suffix":""},{"dropping-particle":"","family":"Hörren","given":"Thomas","non-dropping-particle":"","parse-names":false,"suffix":""},{"dropping-particle":"","family":"Goulson","given":"Dave","non-dropping-particle":"","parse-names":false,"suffix":""},{"dropping-particle":"","family":"Kroon","given":"Hans","non-dropping-particle":"de","parse-names":false,"suffix":""}],"container-title":"PLOS ONE","editor":[{"dropping-particle":"","family":"Lamb","given":"Eric Gordon","non-dropping-particle":"","parse-names":false,"suffix":""}],"id":"ITEM-2","issue":"10","issued":{"date-parts":[["2017","10","18"]]},"note":"Read this paper as it had really strong news coverage.\n\nLooks at change in flying insect biomass in protected areas in Germany.\n\nLooks at a few sites across a number of years but very few sites are repeat visits.\n\nBig coverage as insect declines are big right now but not a great paper.","page":"e0185809","publisher":"Public Library of Science","title":"More than 75 percent decline over 27 years in total flying insect biomass in protected areas","type":"article-journal","volume":"12"},"uris":["http://www.mendeley.com/documents/?uuid=0d73fbd7-4637-3534-adbb-9e8eb550d163"]},{"id":"ITEM-3","itemData":{"DOI":"10.1016/j.biocon.2019.01.020","ISSN":"00063207","abstract":"Biodiversity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environments.","author":[{"dropping-particle":"","family":"Sánchez-Bayo","given":"Francisco","non-dropping-particle":"","parse-names":false,"suffix":""},{"dropping-particle":"","family":"Wyckhuys","given":"Kris A.G.","non-dropping-particle":"","parse-names":false,"suffix":""}],"container-title":"Biological Conservation","id":"ITEM-3","issued":{"date-parts":[["2019","4","1"]]},"note":"Tagged in tweet by Richard Gregory. \n\nCompile long-term insect survey information from across the world and compare the results.\n\nLook at 73 reports, very biased towards Europe and North America. \n\nPerformed a meta-analysis of the declines among groups and regions. \n\nLots of description of studies that found declines in specific regions/countries for certain taxa. Skimmed through most of this, pages and pages of descriptions of paper findings. \n\nThen into the discussion.\n\nIf you search for declines, you will find declines!","page":"8-27","publisher":"Elsevier","title":"Worldwide decline of the entomofauna: A review of its drivers","type":"article-journal","volume":"232"},"uris":["http://www.mendeley.com/documents/?uuid=51626f5b-1578-35f9-a48c-711e01c3d638"]},{"id":"ITEM-4","itemData":{"DOI":"10.1016/J.BIOCON.2019.03.023","ISSN":"0006-3207","abstract":"Opportunistic butterfly records from 1890 to 2017 were analysed to quantitatively estimate the overall long-term change in occurrence of butterfly species in the Netherlands. For 71 species, we assessed trends in the number of occupied 5 km × 5 km sites by applying a modified List Length method, which takes into account changes in observation effort. We summarised the species trends in a Multi-Species Indicator (MSI) by taking the geometric mean of the species indices. Between 1890–1930 and 1981–1990, the MSI decreased by 67%; downward trends were detected for 42 species, many of which have disappeared completely from the Netherlands. Monitoring count data available from 1992 showed a further 50% decline in MSI. Combined, this yields an estimated decline of 84% in 1890–2017. We argue that in reality the loss is likely even higher. We also assessed separate MSIs for three major butterfly habitat types in the Netherlands: grassland, woodland and heathland. Butterflies strongly declined in all three habitats alike. The trend has stabilised over recent decades in grassland and woodland, but the decline continues in heathland.","author":[{"dropping-particle":"","family":"Strien","given":"Arco J.","non-dropping-particle":"van","parse-names":false,"suffix":""},{"dropping-particle":"","family":"Swaay","given":"Chris A.M.","non-dropping-particle":"van","parse-names":false,"suffix":""},{"dropping-particle":"","family":"Strien-van Liempt","given":"Willy T.F.H.","non-dropping-particle":"van","parse-names":false,"suffix":""},{"dropping-particle":"","family":"Poot","given":"Martin J.M.","non-dropping-particle":"","parse-names":false,"suffix":""},{"dropping-particle":"","family":"WallisDeVries","given":"Michiel F.","non-dropping-particle":"","parse-names":false,"suffix":""}],"container-title":"Biological Conservation","id":"ITEM-4","issued":{"date-parts":[["2019","6","1"]]},"note":"Read 03/10/2019\n\n71 species of butterfly.\nModified List Length method\n5x5km grid\n1890 - 2017\nMSI method for indicator.\n\nModified the LL method to a form similar to the Michaelis-Menten equation and used closure period of multiple years rather than single years.\n\nTests on grid cell size and discuss shortcomings of the list length method for biases.","page":"116-122","publisher":"Elsevier","title":"Over a century of data reveal more than 80% decline in butterflies in the Netherlands","type":"article-journal","volume":"234"},"uris":["http://www.mendeley.com/documents/?uuid=c6057cfc-3011-38fb-ab7f-46a7bc15a283"]}],"mendeley":{"formattedCitation":"(Hallmann et al., 2017; Lister &amp; Garcia, 2018; Sánchez-Bayo &amp; Wyckhuys, 2019; van Strien, van Swaay, van Strien-van Liempt, Poot, &amp; WallisDeVries, 2019)","plainTextFormattedCitation":"(Hallmann et al., 2017; Lister &amp; Garcia, 2018; Sánchez-Bayo &amp; Wyckhuys, 2019; van Strien, van Swaay, van Strien-van Liempt, Poot, &amp; WallisDeVries, 2019)","previouslyFormattedCitation":"(Hallmann et al., 2017; Lister &amp; Garcia, 2018; Sánchez-Bayo &amp; Wyckhuys, 2019; van Strien, van Swaay, van Strien-van Liempt, Poot, &amp; WallisDeVries, 2019)"},"properties":{"noteIndex":0},"schema":"https://github.com/citation-style-language/schema/raw/master/csl-citation.json"}</w:instrText>
      </w:r>
      <w:r w:rsidR="00205DE4">
        <w:rPr>
          <w:color w:val="0070C0"/>
        </w:rPr>
        <w:fldChar w:fldCharType="separate"/>
      </w:r>
      <w:r w:rsidR="00167F9B" w:rsidRPr="00167F9B">
        <w:rPr>
          <w:noProof/>
          <w:color w:val="0070C0"/>
        </w:rPr>
        <w:t>(Hallmann et al., 2017; Lister &amp; Garcia, 2018; Sánchez-Bayo &amp; Wyckhuys, 2019; van Strien, van Swaay, van Strien-van Liempt, Poot, &amp; WallisDeVries, 2019)</w:t>
      </w:r>
      <w:r w:rsidR="00205DE4">
        <w:rPr>
          <w:color w:val="0070C0"/>
        </w:rPr>
        <w:fldChar w:fldCharType="end"/>
      </w:r>
      <w:r w:rsidR="005C6ADE" w:rsidRPr="5B3DC96A">
        <w:rPr>
          <w:color w:val="0070C0"/>
        </w:rPr>
        <w:t>.  Since insects perform a number of essential ecosystem functions</w:t>
      </w:r>
      <w:r w:rsidR="00341DEF">
        <w:rPr>
          <w:color w:val="0070C0"/>
        </w:rPr>
        <w:t xml:space="preserve"> </w:t>
      </w:r>
      <w:r w:rsidR="00205DE4">
        <w:rPr>
          <w:color w:val="0070C0"/>
        </w:rPr>
        <w:fldChar w:fldCharType="begin" w:fldLock="1"/>
      </w:r>
      <w:r w:rsidR="009658CE">
        <w:rPr>
          <w:color w:val="0070C0"/>
        </w:rPr>
        <w:instrText>ADDIN CSL_CITATION {"citationItems":[{"id":"ITEM-1","itemData":{"DOI":"10.1016/j.cois.2014.06.004","ISBN":"2214-5745","ISSN":"22145745","abstract":"Insects and other small invertebrates are ubiquitous components of all terrestrial and freshwater food webs, but their cumulative biomass is small relative to plants and microbes. As a result, it is often assumed that these animals make relatively minor contributions to ecosystem processes. Despite their small sizes and cumulative biomass, we suggest that these animals may commonly have important effects on carbon and nutrient cycling by modulating the quality and quantity of resources that enter the detrital food web, with consequences at the ecosystem level. These effects can occur through multiple pathways, including direct inputs of insect biomass, the transformation of detrital biomass, and the indirect effects of predators on herbivores and detritivores. In virtually all cases, the ecosystem effects of these pathways are ultimately mediated through interactions with plants and soil microbes. Merging our understanding of insect, plant and microbial ecology will offer a valuable way to better integrate community-level interactions with ecosystem processes. © 2014 Elsevier Inc.","author":[{"dropping-particle":"","family":"Yang","given":"Louie H.","non-dropping-particle":"","parse-names":false,"suffix":""},{"dropping-particle":"","family":"Gratton","given":"Claudio","non-dropping-particle":"","parse-names":false,"suffix":""}],"container-title":"Current Opinion in Insect Science","id":"ITEM-1","issued":{"date-parts":[["2014","8","1"]]},"note":"Discuss importance of insects in carbon and nutrient cycling services through the modulation of the quality and quantity of resources that enter the detrital food web.\n\nSome key references for insect info.\n\nDescribes the interactions between insects, plants and microbes in the cycling of nutrients with above and below-ground interactions.","page":"26-32","publisher":"Elsevier","title":"Insects as drivers of ecosystem processes","type":"article-journal","volume":"2"},"uris":["http://www.mendeley.com/documents/?uuid=d414756c-25ff-37a6-8328-5c6fbade4fbc"]}],"mendeley":{"formattedCitation":"(Yang &amp; Gratton, 2014)","plainTextFormattedCitation":"(Yang &amp; Gratton, 2014)","previouslyFormattedCitation":"(Yang &amp; Gratton, 2014)"},"properties":{"noteIndex":0},"schema":"https://github.com/citation-style-language/schema/raw/master/csl-citation.json"}</w:instrText>
      </w:r>
      <w:r w:rsidR="00205DE4">
        <w:rPr>
          <w:color w:val="0070C0"/>
        </w:rPr>
        <w:fldChar w:fldCharType="separate"/>
      </w:r>
      <w:r w:rsidR="00167F9B" w:rsidRPr="00167F9B">
        <w:rPr>
          <w:noProof/>
          <w:color w:val="0070C0"/>
        </w:rPr>
        <w:t>(Yang &amp; Gratton, 2014)</w:t>
      </w:r>
      <w:r w:rsidR="00205DE4">
        <w:rPr>
          <w:color w:val="0070C0"/>
        </w:rPr>
        <w:fldChar w:fldCharType="end"/>
      </w:r>
      <w:r w:rsidR="005C6ADE" w:rsidRPr="5B3DC96A">
        <w:rPr>
          <w:color w:val="0070C0"/>
        </w:rPr>
        <w:t xml:space="preserve">, losses in insect diversity would have severe consequences </w:t>
      </w:r>
      <w:r w:rsidR="00546ABE">
        <w:rPr>
          <w:color w:val="0070C0"/>
        </w:rPr>
        <w:t>for</w:t>
      </w:r>
      <w:r w:rsidR="005C6ADE" w:rsidRPr="5B3DC96A">
        <w:rPr>
          <w:color w:val="0070C0"/>
        </w:rPr>
        <w:t xml:space="preserve"> human well-being</w:t>
      </w:r>
      <w:r w:rsidR="00546ABE">
        <w:rPr>
          <w:color w:val="0070C0"/>
        </w:rPr>
        <w:t xml:space="preserve"> as well as for wider </w:t>
      </w:r>
      <w:r w:rsidR="008C5198">
        <w:rPr>
          <w:color w:val="0070C0"/>
        </w:rPr>
        <w:t>biodiversity</w:t>
      </w:r>
      <w:r w:rsidR="005C6ADE" w:rsidRPr="5B3DC96A">
        <w:rPr>
          <w:color w:val="0070C0"/>
        </w:rPr>
        <w:t>.</w:t>
      </w:r>
      <w:commentRangeEnd w:id="3"/>
      <w:r w:rsidR="009E7887">
        <w:rPr>
          <w:rStyle w:val="CommentReference"/>
        </w:rPr>
        <w:commentReference w:id="3"/>
      </w:r>
      <w:r w:rsidR="005C6ADE" w:rsidRPr="5B3DC96A">
        <w:rPr>
          <w:color w:val="0070C0"/>
        </w:rPr>
        <w:t xml:space="preserve"> </w:t>
      </w:r>
    </w:p>
    <w:p w:rsidR="005C6ADE" w:rsidRDefault="005C6ADE" w:rsidP="005C6ADE">
      <w:pPr>
        <w:pStyle w:val="ListParagraph"/>
        <w:numPr>
          <w:ilvl w:val="0"/>
          <w:numId w:val="12"/>
        </w:numPr>
      </w:pPr>
      <w:r>
        <w:t>2-3 sentences more detailed background</w:t>
      </w:r>
    </w:p>
    <w:p w:rsidR="005C6ADE" w:rsidRPr="0080041C" w:rsidRDefault="005C6ADE" w:rsidP="005C6ADE">
      <w:pPr>
        <w:rPr>
          <w:color w:val="CC00CC"/>
        </w:rPr>
      </w:pPr>
      <w:r>
        <w:rPr>
          <w:color w:val="CC00CC"/>
        </w:rPr>
        <w:t xml:space="preserve">Considerable progress has been made in understanding the global responses of biodiversity to major drivers such as land use and climate change (e.g. </w:t>
      </w:r>
      <w:commentRangeStart w:id="4"/>
      <w:r w:rsidR="00205DE4">
        <w:rPr>
          <w:color w:val="CC00CC"/>
        </w:rPr>
        <w:fldChar w:fldCharType="begin" w:fldLock="1"/>
      </w:r>
      <w:r w:rsidR="009658CE">
        <w:rPr>
          <w:color w:val="CC00CC"/>
        </w:rPr>
        <w:instrText>ADDIN CSL_CITATION {"citationItems":[{"id":"ITEM-1","itemData":{"DOI":"10.1038/nature14324","ISSN":"0028-0836","abstract":"Human activities, especially conversion and degradation of habitats, are causing global biodiversity declines. How local ecological assemblages are responding is less clear[mdash]a concern given their importance for many ecosystem functions and services. We analysed a terrestrial assemblage database of unprecedented geographic and taxonomic coverage to quantify local biodiversity responses to land use and related changes. Here we show that in the worst-affected habitats, these pressures reduce within-sample species richness by an average of 76.5%, total abundance by 39.5% and 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 mitigation can deliver much more positive biodiversity changes (up to a 1.9% average increase) that are less strongly related to countries' socioeconomic status.","author":[{"dropping-particle":"","family":"Newbold","given":"Tim","non-dropping-particle":"","parse-names":false,"suffix":""},{"dropping-particle":"","family":"Hudson","given":"Lawrence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-1","issue":"7545","issued":{"date-parts":[["2015","1","5"]]},"note":"Assess how the composition and diversity of terrestrial assemblages respond to multiple human pressures - land use, infrastructure, harvesting, invasive species.\n\nUse models to look at changes in assemblages since 1500 and project future changes over the rest of this century.\n\nLook at different scenarios of land use and other variables.\n\nModel local, within-sample species richness, rarefied richness, total abundance, compositional turnover, average organism size. \n\nData collated from the literature as part of the PREDICTS project.\n\nEffects of pressure on site level diversity:\nrichness and abundance measures most affected by land use and land use intensity. Other factors showed stronger interactions than main effects. Factors included: land use, land use intensity, land use history, human population density, proximity to roads, accessibility from the nearest large town.\n\nCompared worst affected to least affected sites, differences in percentage reduction of measured variables.\n\nModels like this substitiute space for time - so ignore time lags in biotic changes.\n\nGlobal effects on local diversity to date:\nestimated global pattern of net local changes in plot level richness. human donimated areas lost more diversity.\n\nGlobal and national projections:\nUsed IPCC scenarios for estimating land use and population density for future projections between 2005 and 2095.\n\nMethods:\nLoads of info on data collection.\nModelling of site level diversity, composition and turnover - used GLMMs, using lme4 package.\nRandom effects - identity of the study, within study blocks, and site identity where overdispersion needed to be taken into account. Used AIC to assess models.\n\nTurnover of species compostition between pairs of sites - average dissimilarity between lists of species present. Then carried out cluster analysis to look at clustering of land use types in terms of community composition.","page":"45-50","publisher":"Nature Publishing Group, a division of Macmillan Publishers Limited. All Rights Reserved.","title":"Global effects of land use on local terrestrial biodiversity","title-short":"Nature","type":"article-journal","volume":"520"},"uris":["http://www.mendeley.com/documents/?uuid=3b77ecf2-ce95-4a70-a414-665fff364e0b"]},{"id":"ITEM-2","itemData":{"DOI":"10.1371/journal.pbio.0050157","ISBN":"1544-9173","ISSN":"15449173","PMID":"17550306","abstract":"Over the past few decades, land-use and climate change have led to substantial range contractions and species extinctions. Even more dramatic changes to global land cover are projected for this century. We used the Millennium Ecosystem Assessment scenarios to evaluate the exposure of all 8,750 land bird species to projected land-cover changes due to climate and land-use change. For this first baseline assessment, we assumed stationary geographic ranges that may overestimate actual losses in geographic range. Even under environmentally benign scenarios, at least 400 species are projected to suffer &gt;50% range reductions by the year 2050 (over 900 by the year 2100). Although expected climate change effects at high latitudes are significant, species most at risk are predominantly narrow-ranged and endemic to the tropics, where projected range contractions are driven by anthropogenic land conversions. Most of these species are currently not recognized as imperiled. The causes, magnitude and geographic patterns of potential range loss vary across socioeconomic scenarios, but all scenarios (even the most environmentally benign ones) result in large declines of many species. Whereas climate change will severely affect biodiversity, in the near future, land-use change in tropical countries may lead to yet greater species loss. A vastly expanded reserve network in the tropics, coupled with more ambitious goals to reduce climate change, will be needed to minimize global extinctions.","author":[{"dropping-particle":"","family":"Jetz","given":"Walter","non-dropping-particle":"","parse-names":false,"suffix":""},{"dropping-particle":"","family":"Wilcove","given":"David S","non-dropping-particle":"","parse-names":false,"suffix":""},{"dropping-particle":"","family":"Dobson","given":"Andrew P","non-dropping-particle":"","parse-names":false,"suffix":""}],"container-title":"PLoS Biology","editor":[{"dropping-particle":"","family":"Mace","given":"Georgina M","non-dropping-particle":"","parse-names":false,"suffix":""}],"id":"ITEM-2","issue":"6","issued":{"date-parts":[["2007","6","5"]]},"page":"1211-1219","publisher":"Public Library of Science","title":"Projected impacts of climate and land-use change on the global diversity of birds","type":"article-journal","volume":"5"},"uris":["http://www.mendeley.com/documents/?uuid=c0b31c63-39fb-35d8-b726-1deccacfd932"]},{"id":"ITEM-3","itemData":{"DOI":"10.1098/rspb.2016.1027","ISBN":"0962-8452","ISSN":"0962-8452","PMID":"27655763","abstract":"Habitat loss and fragmentation are major threats to biodiversity, yet separating their effects is challenging. We use a multi-trophic, trait-based, and spatially explicit general ecosystem model to examine the independent and syner- gistic effects of these processes on ecosystem structure. We manipulated habitat by removing plant biomass in varying spatial extents, intensities, and configurations.We foundthat emergent synergistic interactions of loss andfrag- mentation aremajor determinants of ecosystemresponse, including population declines and trophic pyramid shifts. Furthermore, trait-mediated interactions, suchas a disproportionate sensitivityof large-sizedorganismsto fragmentation, produce significant effects in shaping responses.We also show that top-down regulation mitigates the effects of land use on plant biomass loss, suggesting that models lacking these interactions—including most carbon stock models— may not adequately capture land-use change impacts.Our results have impor- tant implications for understanding ecosystem responses to environmental change, and assessing the impacts of habitat fragmentation.","author":[{"dropping-particle":"","family":"Bartlett","given":"Lewis J","non-dropping-particle":"","parse-names":false,"suffix":""},{"dropping-particle":"","family":"Newbold","given":"Tim","non-dropping-particle":"","parse-names":false,"suffix":""},{"dropping-particle":"","family":"Purves","given":"Drew W","non-dropping-particle":"","parse-names":false,"suffix":""},{"dropping-particle":"","family":"Tittensor","given":"Derek P","non-dropping-particle":"","parse-names":false,"suffix":""},{"dropping-particle":"","family":"Harfoot","given":"Michael B J","non-dropping-particle":"","parse-names":false,"suffix":""}],"container-title":"Proceedings of the Royal Society B: Biological Sciences","id":"ITEM-3","issue":"1839","issued":{"date-parts":[["2016","9","28"]]},"note":"read 15/01/2017\n\nUse Madingley model to look at effect of habitat loss and fragmentation on ecosystem structure.\n\nMadingley model - general ecosystem model, includes dynamically assembling communities to represent the autotroph and heterotroph structure of ecosystems. Flexible in spatial extent and resolution with abiotic variables based on real world locations.\n\nAutotrophs - plants, and heterotroph animals - in groups that respond in one-month time steps.\n\nTwo types of dispersal of heterotrophs - natal dispersal after birth and responsive dispersal triggered by starvation.\n\nIn this case, two spatial scales used, 123 and 12300 km square, which equates to the size of Kenyan national parks whic support large bodied species.\n\nRandom habitat loss or fragmentation had a greater impact than continuous and this effect was greater in larger animals.\n\nHowever, different responses seen between the large and small scales.","page":"20161027","publisher":"The Royal Society","title":"Synergistic impacts of habitat loss and fragmentation on model ecosystems","type":"article-journal","volume":"283"},"uris":["http://www.mendeley.com/documents/?uuid=e0653757-92cd-3668-82e1-b00d68f7f3c7"]},{"id":"ITEM-4","itemData":{"DOI":"10.1111/ddi.12359","ISBN":"1472-4642","ISSN":"14724642","abstract":"Aim Land-use change is the single biggest cause of biodiversity loss. With a rising demand for resources, understanding how and where agriculture threatens biodiversity is of increasing importance. Agricultural expansion has received much attention, but where high agricultural land-use intensity (LUI) threatens biodiversity remains unclear. We address this knowledge gap with two main research questions: (1) Where do global patterns of LUI coincide with the spatial distribution of biodiversity? (2) Where are regions of potential conflict between different aspects of high LUI and high biodiversity? Location Global. Methods We overlaid thirteen LUI metrics with endemism richness, a range size-weighted species richness indicator, for mammals, birds and amphibians. We then used local indicators of spatial association to delineate statistically significant (P &lt; 0.05) areas of high and low LUI associated with biodiversity. Results Patterns of LUI are heterogeneously distributed in areas of high endemism richness, thus discouraging the use of a single metric to represent LUI. Many regions where high LUI and high endemism richness coincide, for example in South America, China and Eastern Africa, are not within currently recognized biodiversity hotspots. Regions of currently low LUI and high endemism richness, found in many parts of Mesoamerica, Eastern Africa and Southeast Asia, may be at risk as intensification accelerates. Main conclusions We provide a global view of the geographic patterns of LUI and its concordance with endemism richness, shedding light on regions where highly intensive agriculture and unique biodiversity coincide. Past assessments of land-use impacts on biodiversity have either disregarded LUI or included a single metric to measure it. This study demonstrates that such omission can substantially underestimate biodiversity threat. A wider spectrum of relevant LUI metrics needs to be considered when balancing agricultural production and biodiversity.","author":[{"dropping-particle":"","family":"Kehoe","given":"Laura","non-dropping-particle":"","parse-names":false,"suffix":""},{"dropping-particle":"","family":"Kuemmerle","given":"Tobias","non-dropping-particle":"","parse-names":false,"suffix":""},{"dropping-particle":"","family":"Meyer","given":"Carsten","non-dropping-particle":"","parse-names":false,"suffix":""},{"dropping-particle":"","family":"Levers","given":"Christian","non-dropping-particle":"","parse-names":false,"suffix":""},{"dropping-particle":"","family":"Václavík","given":"Tomáš","non-dropping-particle":"","parse-names":false,"suffix":""},{"dropping-particle":"","family":"Kreft","given":"Holger","non-dropping-particle":"","parse-names":false,"suffix":""}],"container-title":"Diversity and Distributions","id":"ITEM-4","issue":"11","issued":{"date-parts":[["2015"]]},"note":"Identify where areas of high land use intensity (LUI) coincide with biodiversity and identify regions of conflict. \n\nOverlaid maps.\n13 LUI metrics\n+ endimism richness (range size- weighted sp richness indicator) for mammals, birds, amphibians.\n\nAreaes that overlap are not currently considered biodiversity hotspots.\n\nInput metrics - cropland extent map - monfreda (Earthstat) dataset., irrigated cropland area, Nitrogen fertiliser input (Potter et al).\n\nOutput metrics - crop yields for maize, rice and wheat (85% of crops) plut palm oil and soya, livestock heads per km2.\n\nSystem level metrics - yiled gaps, HANPP.","page":"1308-1318","title":"Global patterns of agricultural land-use intensity and vertebrate diversity","type":"article-journal","volume":"21"},"uris":["http://www.mendeley.com/documents/?uuid=8b5fd06a-6bb1-300e-a806-31269c4893ac"]}],"mendeley":{"formattedCitation":"(Bartlett, Newbold, Purves, Tittensor, &amp; Harfoot, 2016; Jetz, Wilcove, &amp; Dobson, 2007; Kehoe et al., 2015; Newbold et al., 2015)","plainTextFormattedCitation":"(Bartlett, Newbold, Purves, Tittensor, &amp; Harfoot, 2016; Jetz, Wilcove, &amp; Dobson, 2007; Kehoe et al., 2015; Newbold et al., 2015)","previouslyFormattedCitation":"(Bartlett, Newbold, Purves, Tittensor, &amp; Harfoot, 2016; Jetz, Wilcove, &amp; Dobson, 2007; Kehoe et al., 2015; Newbold et al., 2015)"},"properties":{"noteIndex":0},"schema":"https://github.com/citation-style-language/schema/raw/master/csl-citation.json"}</w:instrText>
      </w:r>
      <w:r w:rsidR="00205DE4">
        <w:rPr>
          <w:color w:val="CC00CC"/>
        </w:rPr>
        <w:fldChar w:fldCharType="separate"/>
      </w:r>
      <w:r w:rsidR="00167F9B" w:rsidRPr="00167F9B">
        <w:rPr>
          <w:noProof/>
          <w:color w:val="CC00CC"/>
        </w:rPr>
        <w:t>(Bartlett, Newbold, Purves, Tittensor, &amp; Harfoot, 2016; Jetz, Wilcove, &amp; Dobson, 2007; Kehoe et al., 2015; Newbold et al., 2015)</w:t>
      </w:r>
      <w:r w:rsidR="00205DE4">
        <w:rPr>
          <w:color w:val="CC00CC"/>
        </w:rPr>
        <w:fldChar w:fldCharType="end"/>
      </w:r>
      <w:commentRangeEnd w:id="4"/>
      <w:r w:rsidR="009E7887">
        <w:rPr>
          <w:rStyle w:val="CommentReference"/>
        </w:rPr>
        <w:commentReference w:id="4"/>
      </w:r>
      <w:r>
        <w:rPr>
          <w:color w:val="CC00CC"/>
        </w:rPr>
        <w:t xml:space="preserve">), however, </w:t>
      </w:r>
      <w:r w:rsidR="00AD7050">
        <w:rPr>
          <w:color w:val="CC00CC"/>
        </w:rPr>
        <w:t>much</w:t>
      </w:r>
      <w:r>
        <w:rPr>
          <w:color w:val="CC00CC"/>
        </w:rPr>
        <w:t xml:space="preserve"> of this research is based on the response of vertebrates.  Those recent studies that do assess trends in insect </w:t>
      </w:r>
      <w:r w:rsidR="0099770C">
        <w:rPr>
          <w:color w:val="CC00CC"/>
        </w:rPr>
        <w:t xml:space="preserve">biodiversity </w:t>
      </w:r>
      <w:commentRangeStart w:id="5"/>
      <w:r w:rsidR="001A2DA9">
        <w:rPr>
          <w:color w:val="CC00CC"/>
        </w:rPr>
        <w:t>and their drivers</w:t>
      </w:r>
      <w:commentRangeEnd w:id="5"/>
      <w:r w:rsidR="009E7887">
        <w:rPr>
          <w:rStyle w:val="CommentReference"/>
        </w:rPr>
        <w:commentReference w:id="5"/>
      </w:r>
      <w:r w:rsidR="001A2DA9">
        <w:rPr>
          <w:color w:val="CC00CC"/>
        </w:rPr>
        <w:t xml:space="preserve"> are limited in that</w:t>
      </w:r>
      <w:r w:rsidR="0099770C">
        <w:rPr>
          <w:color w:val="CC00CC"/>
        </w:rPr>
        <w:t xml:space="preserve"> </w:t>
      </w:r>
      <w:r w:rsidR="001A2DA9">
        <w:rPr>
          <w:color w:val="CC00CC"/>
        </w:rPr>
        <w:t xml:space="preserve">they </w:t>
      </w:r>
      <w:r>
        <w:rPr>
          <w:color w:val="CC00CC"/>
        </w:rPr>
        <w:t xml:space="preserve">have been undertaken at local </w:t>
      </w:r>
      <w:r w:rsidR="00205DE4">
        <w:rPr>
          <w:color w:val="CC00CC"/>
        </w:rPr>
        <w:fldChar w:fldCharType="begin" w:fldLock="1"/>
      </w:r>
      <w:r w:rsidR="009658CE">
        <w:rPr>
          <w:color w:val="CC00CC"/>
        </w:rPr>
        <w:instrText>ADDIN CSL_CITATION {"citationItems":[{"id":"ITEM-1","itemData":{"DOI":"10.1073/pnas.1722477115","ISSN":"0027-8424","PMID":"30322922","abstract":"A number of studies indicate that tropical arthropods should be particularly vulnerable to climate warming. If these predictions are realized, climate warming may have a more profound impact on the functioning and diversity of tropical forests than currently anticipated. Although arthropods comprise over two-thirds of terrestrial species, information on their abundance and extinction rates in tropical habitats is severely limited. Here we analyze data on arthropod and insectivore abundances taken between 1976 and 2012 at two midelevation habitats in Puerto Rico's Luquillo rainforest. During this time, mean maximum temperatures have risen by 2.0 °C. Using the same study area and methods employed by Lister in the 1970s, we discovered that the dry weight biomass of arthropods captured in sweep samples had declined 4 to 8 times, and 30 to 60 times in sticky traps. Analysis of long-term data on canopy arthropods and walking sticks taken as part of the Luquillo Long-Term Ecological Research program revealed sustained declines in abundance over two decades, as well as negative regressions of abundance on mean maximum temperatures. We also document parallel decreases in Luquillo's insectivorous lizards, frogs, and birds. While El Niño/Southern Oscillation influences the abundance of forest arthropods, climate warming is the major driver of reductions in arthropod abundance, indirectly precipitating a bottom-up trophic cascade and consequent collapse of the forest food web.","author":[{"dropping-particle":"","family":"Lister","given":"Bradford C","non-dropping-particle":"","parse-names":false,"suffix":""},{"dropping-particle":"","family":"Garcia","given":"Andres","non-dropping-particle":"","parse-names":false,"suffix":""}],"container-title":"Proceedings of the National Academy of Sciences","id":"ITEM-1","issued":{"date-parts":[["2018","10","15"]]},"note":"Sent by Richard Gregory re. Big Paper. Nick doesn't think it is a particularly good paper. \n\nLook at abundances of arthropods and insectivores between 1976 and 2012 at 2 habitats in a rainforest.\n\nDry weight biomass decreased a lot in 2 dif types of sampling. Also see a decline in insectivorour lizards, frogs and birds.\n\nThe decline results seem reasonable but their connections to climate change and food webs seem a little tenuous.","page":"201722477","publisher":"National Academy of Sciences","title":"Climate-driven declines in arthropod abundance restructure a rainforest food web","type":"article-journal"},"uris":["http://www.mendeley.com/documents/?uuid=35e3e92e-08e6-303f-8c16-4af6dc02cc9c"]}],"mendeley":{"formattedCitation":"(Lister &amp; Garcia, 2018)","plainTextFormattedCitation":"(Lister &amp; Garcia, 2018)","previouslyFormattedCitation":"(Lister &amp; Garcia, 2018)"},"properties":{"noteIndex":0},"schema":"https://github.com/citation-style-language/schema/raw/master/csl-citation.json"}</w:instrText>
      </w:r>
      <w:r w:rsidR="00205DE4">
        <w:rPr>
          <w:color w:val="CC00CC"/>
        </w:rPr>
        <w:fldChar w:fldCharType="separate"/>
      </w:r>
      <w:r w:rsidR="00167F9B" w:rsidRPr="00167F9B">
        <w:rPr>
          <w:noProof/>
          <w:color w:val="CC00CC"/>
        </w:rPr>
        <w:t>(Lister &amp; Garcia, 2018)</w:t>
      </w:r>
      <w:r w:rsidR="00205DE4">
        <w:rPr>
          <w:color w:val="CC00CC"/>
        </w:rPr>
        <w:fldChar w:fldCharType="end"/>
      </w:r>
      <w:r w:rsidR="00BB18F1">
        <w:rPr>
          <w:color w:val="CC00CC"/>
        </w:rPr>
        <w:t xml:space="preserve"> or </w:t>
      </w:r>
      <w:r>
        <w:rPr>
          <w:color w:val="CC00CC"/>
        </w:rPr>
        <w:t>national</w:t>
      </w:r>
      <w:r w:rsidR="00BB18F1">
        <w:rPr>
          <w:color w:val="CC00CC"/>
        </w:rPr>
        <w:t xml:space="preserve"> scale</w:t>
      </w:r>
      <w:r w:rsidR="008C5198">
        <w:rPr>
          <w:color w:val="CC00CC"/>
        </w:rPr>
        <w:t>s</w:t>
      </w:r>
      <w:r>
        <w:rPr>
          <w:color w:val="CC00CC"/>
        </w:rPr>
        <w:t xml:space="preserve"> </w:t>
      </w:r>
      <w:r w:rsidR="00205DE4">
        <w:rPr>
          <w:color w:val="CC00CC"/>
        </w:rPr>
        <w:fldChar w:fldCharType="begin" w:fldLock="1"/>
      </w:r>
      <w:r w:rsidR="009658CE">
        <w:rPr>
          <w:color w:val="CC00CC"/>
        </w:rPr>
        <w:instrText>ADDIN CSL_CITATION {"citationItems":[{"id":"ITEM-1","itemData":{"DOI":"10.1016/J.BIOCON.2019.03.023","ISSN":"0006-3207","abstract":"Opportunistic butterfly records from 1890 to 2017 were analysed to quantitatively estimate the overall long-term change in occurrence of butterfly species in the Netherlands. For 71 species, we assessed trends in the number of occupied 5 km × 5 km sites by applying a modified List Length method, which takes into account changes in observation effort. We summarised the species trends in a Multi-Species Indicator (MSI) by taking the geometric mean of the species indices. Between 1890–1930 and 1981–1990, the MSI decreased by 67%; downward trends were detected for 42 species, many of which have disappeared completely from the Netherlands. Monitoring count data available from 1992 showed a further 50% decline in MSI. Combined, this yields an estimated decline of 84% in 1890–2017. We argue that in reality the loss is likely even higher. We also assessed separate MSIs for three major butterfly habitat types in the Netherlands: grassland, woodland and heathland. Butterflies strongly declined in all three habitats alike. The trend has stabilised over recent decades in grassland and woodland, but the decline continues in heathland.","author":[{"dropping-particle":"","family":"Strien","given":"Arco J.","non-dropping-particle":"van","parse-names":false,"suffix":""},{"dropping-particle":"","family":"Swaay","given":"Chris A.M.","non-dropping-particle":"van","parse-names":false,"suffix":""},{"dropping-particle":"","family":"Strien-van Liempt","given":"Willy T.F.H.","non-dropping-particle":"van","parse-names":false,"suffix":""},{"dropping-particle":"","family":"Poot","given":"Martin J.M.","non-dropping-particle":"","parse-names":false,"suffix":""},{"dropping-particle":"","family":"WallisDeVries","given":"Michiel F.","non-dropping-particle":"","parse-names":false,"suffix":""}],"container-title":"Biological Conservation","id":"ITEM-1","issued":{"date-parts":[["2019","6","1"]]},"note":"Read 03/10/2019\n\n71 species of butterfly.\nModified List Length method\n5x5km grid\n1890 - 2017\nMSI method for indicator.\n\nModified the LL method to a form similar to the Michaelis-Menten equation and used closure period of multiple years rather than single years.\n\nTests on grid cell size and discuss shortcomings of the list length method for biases.","page":"116-122","publisher":"Elsevier","title":"Over a century of data reveal more than 80% decline in butterflies in the Netherlands","type":"article-journal","volume":"234"},"uris":["http://www.mendeley.com/documents/?uuid=c6057cfc-3011-38fb-ab7f-46a7bc15a283"]},{"id":"ITEM-2","itemData":{"DOI":"10.1038/s41467-019-08974-9","ISSN":"2041-1723","abstract":"Pollination is a critical ecosystem service underpinning the productivity of agricultural systems across the world. Wild insect populations provide a substantial contribution to the productivity of many crops and seed set of wild flowers. However, large-scale evidence on species-specific trends among wild pollinators are lacking. Here we show substantial inter-specific variation in pollinator trends, based on occupancy models for 353 wild bee and hoverfly species in Great Britain between 1980 and 2013. Furthermore, we estimate a net loss of over 2.7 million occupied 1 km2 grid cells across all species. Declines in pollinator evenness suggest that losses were concentrated in rare species. In addition, losses linked to specific habitats were identified, with a 55% decline among species associated with uplands. This contrasts with dominant crop pollinators, which increased by 12%, potentially in response agri-environment measures. The general declines highlight a fundamental deterioration in both wider biodiversity and non-crop pollination services.","author":[{"dropping-particle":"","family":"Powney","given":"Gary D.","non-dropping-particle":"","parse-names":false,"suffix":""},{"dropping-particle":"","family":"Carvell","given":"Claire","non-dropping-particle":"","parse-names":false,"suffix":""},{"dropping-particle":"","family":"Edwards","given":"Mike","non-dropping-particle":"","parse-names":false,"suffix":""},{"dropping-particle":"","family":"Morris","given":"Roger K. A.","non-dropping-particle":"","parse-names":false,"suffix":""},{"dropping-particle":"","family":"Roy","given":"Helen E.","non-dropping-particle":"","parse-names":false,"suffix":""},{"dropping-particle":"","family":"Woodcock","given":"Ben A.","non-dropping-particle":"","parse-names":false,"suffix":""},{"dropping-particle":"","family":"Isaac","given":"Nick J. B.","non-dropping-particle":"","parse-names":false,"suffix":""}],"container-title":"Nature Communications","id":"ITEM-2","issue":"1","issued":{"date-parts":[["2019","3","26"]]},"note":"Occupancy models used to look at bee and hoverfly trends. \n\nLosses seen for upland species but increases seen for dominant crop pollinators. This could be due to agri-environment measures or potentially more avaialbility of pollen through increased e.g. oilseed rape. \n\nDeclines of bees and hoverflies happened at different times. \n\nDidn't read methods.","page":"1018","publisher":"Nature Publishing Group","title":"Widespread losses of pollinating insects in Britain","type":"article-journal","volume":"10"},"uris":["http://www.mendeley.com/documents/?uuid=8af0fd41-fa3f-396b-b267-0440aba9003a"]}],"mendeley":{"formattedCitation":"(Powney et al., 2019; van Strien et al., 2019)","plainTextFormattedCitation":"(Powney et al., 2019; van Strien et al., 2019)","previouslyFormattedCitation":"(Powney et al., 2019; van Strien et al., 2019)"},"properties":{"noteIndex":0},"schema":"https://github.com/citation-style-language/schema/raw/master/csl-citation.json"}</w:instrText>
      </w:r>
      <w:r w:rsidR="00205DE4">
        <w:rPr>
          <w:color w:val="CC00CC"/>
        </w:rPr>
        <w:fldChar w:fldCharType="separate"/>
      </w:r>
      <w:r w:rsidR="00167F9B" w:rsidRPr="00167F9B">
        <w:rPr>
          <w:noProof/>
          <w:color w:val="CC00CC"/>
        </w:rPr>
        <w:t>(Powney et al., 2019; van Strien et al., 2019)</w:t>
      </w:r>
      <w:r w:rsidR="00205DE4">
        <w:rPr>
          <w:color w:val="CC00CC"/>
        </w:rPr>
        <w:fldChar w:fldCharType="end"/>
      </w:r>
      <w:r w:rsidR="008C5198">
        <w:rPr>
          <w:color w:val="CC00CC"/>
        </w:rPr>
        <w:t>,</w:t>
      </w:r>
      <w:r>
        <w:rPr>
          <w:color w:val="CC00CC"/>
        </w:rPr>
        <w:t xml:space="preserve"> </w:t>
      </w:r>
      <w:r w:rsidR="001E67A5">
        <w:rPr>
          <w:color w:val="CC00CC"/>
        </w:rPr>
        <w:t>and often focus on a single taxa</w:t>
      </w:r>
      <w:r w:rsidR="004F2ED6">
        <w:rPr>
          <w:color w:val="CC00CC"/>
        </w:rPr>
        <w:t xml:space="preserve"> (e.g. </w:t>
      </w:r>
      <w:r w:rsidR="00205DE4">
        <w:rPr>
          <w:color w:val="CC00CC"/>
        </w:rPr>
        <w:fldChar w:fldCharType="begin" w:fldLock="1"/>
      </w:r>
      <w:r w:rsidR="009658CE">
        <w:rPr>
          <w:color w:val="CC00CC"/>
        </w:rPr>
        <w:instrText>ADDIN CSL_CITATION {"citationItems":[{"id":"ITEM-1","itemData":{"DOI":"10.1126/science.aax8591","ISSN":"0036-8075","abstract":"&lt;p&gt;Climate change could increase species’ extinction risk as temperatures and precipitation begin to exceed species’ historically observed tolerances. Using long-term data for 66 bumble bee species across North America and Europe, we tested whether this mechanism altered likelihoods of bumble bee species’ extinction or colonization. Increasing frequency of hotter temperatures predicts species’ local extinction risk, chances of colonizing a new area, and changing species richness. Effects are independent of changing land uses. The method developed in this study permits spatially explicit predictions of climate change–related population extinction-colonization dynamics within species that explains observed patterns of geographical range loss and expansion across continents. Increasing frequencies of temperatures that exceed historically observed tolerances help explain widespread bumble bee species decline. This mechanism may also contribute to biodiversity loss more generally.&lt;/p&gt;","author":[{"dropping-particle":"","family":"Soroye","given":"Peter","non-dropping-particle":"","parse-names":false,"suffix":""},{"dropping-particle":"","family":"Newbold","given":"Tim","non-dropping-particle":"","parse-names":false,"suffix":""},{"dropping-particle":"","family":"Kerr","given":"Jeremy","non-dropping-particle":"","parse-names":false,"suffix":""}],"container-title":"Science","id":"ITEM-1","issue":"6478","issued":{"date-parts":[["2020","2","7"]]},"note":"Tim and Peter's paper on bumblebee occupancy and climate change. \n\nEurope and North America, used occurrence records of 66 bumblebees. Compared two time periods (1901-1974 and 2000-2014). 100km grid cells","page":"685-688","publisher":"American Association for the Advancement of Science","title":"Climate change contributes to widespread declines among bumble bees across continents","type":"article-journal","volume":"367"},"uris":["http://www.mendeley.com/documents/?uuid=40181f2d-74c4-31a8-ae1d-e76dddd81954"]}],"mendeley":{"formattedCitation":"(Soroye, Newbold, &amp; Kerr, 2020)","plainTextFormattedCitation":"(Soroye, Newbold, &amp; Kerr, 2020)","previouslyFormattedCitation":"(Soroye, Newbold, &amp; Kerr, 2020)"},"properties":{"noteIndex":0},"schema":"https://github.com/citation-style-language/schema/raw/master/csl-citation.json"}</w:instrText>
      </w:r>
      <w:r w:rsidR="00205DE4">
        <w:rPr>
          <w:color w:val="CC00CC"/>
        </w:rPr>
        <w:fldChar w:fldCharType="separate"/>
      </w:r>
      <w:r w:rsidR="00167F9B" w:rsidRPr="00167F9B">
        <w:rPr>
          <w:noProof/>
          <w:color w:val="CC00CC"/>
        </w:rPr>
        <w:t>(Soroye, Newbold, &amp; Kerr, 2020)</w:t>
      </w:r>
      <w:r w:rsidR="00205DE4">
        <w:rPr>
          <w:color w:val="CC00CC"/>
        </w:rPr>
        <w:fldChar w:fldCharType="end"/>
      </w:r>
      <w:r w:rsidR="004F2ED6">
        <w:rPr>
          <w:color w:val="CC00CC"/>
        </w:rPr>
        <w:t>)</w:t>
      </w:r>
      <w:r w:rsidR="005174E0">
        <w:rPr>
          <w:color w:val="CC00CC"/>
        </w:rPr>
        <w:t>.</w:t>
      </w:r>
    </w:p>
    <w:p w:rsidR="005C6ADE" w:rsidRDefault="005C6ADE" w:rsidP="005C6ADE">
      <w:pPr>
        <w:pStyle w:val="ListParagraph"/>
        <w:numPr>
          <w:ilvl w:val="0"/>
          <w:numId w:val="12"/>
        </w:numPr>
      </w:pPr>
      <w:r>
        <w:t>1 sentence – gap</w:t>
      </w:r>
    </w:p>
    <w:p w:rsidR="005C6ADE" w:rsidRPr="003D0A89" w:rsidRDefault="005C6ADE" w:rsidP="005C6ADE">
      <w:pPr>
        <w:rPr>
          <w:color w:val="F6BB00"/>
        </w:rPr>
      </w:pPr>
      <w:r w:rsidRPr="003D0A89">
        <w:rPr>
          <w:color w:val="F6BB00"/>
        </w:rPr>
        <w:t xml:space="preserve">To date, there has not been a global study of change in insect </w:t>
      </w:r>
      <w:r w:rsidR="00F31665">
        <w:rPr>
          <w:color w:val="F6BB00"/>
        </w:rPr>
        <w:t>bio</w:t>
      </w:r>
      <w:r w:rsidRPr="003D0A89">
        <w:rPr>
          <w:color w:val="F6BB00"/>
        </w:rPr>
        <w:t>diversity</w:t>
      </w:r>
      <w:r w:rsidR="008F68C9">
        <w:rPr>
          <w:color w:val="F6BB00"/>
        </w:rPr>
        <w:t xml:space="preserve"> in response</w:t>
      </w:r>
      <w:r>
        <w:rPr>
          <w:color w:val="F6BB00"/>
        </w:rPr>
        <w:t xml:space="preserve"> to </w:t>
      </w:r>
      <w:r w:rsidR="00FA43C7">
        <w:rPr>
          <w:color w:val="F6BB00"/>
        </w:rPr>
        <w:t xml:space="preserve">both </w:t>
      </w:r>
      <w:r>
        <w:rPr>
          <w:color w:val="F6BB00"/>
        </w:rPr>
        <w:t xml:space="preserve">land use and climate </w:t>
      </w:r>
      <w:r w:rsidR="00466DC3">
        <w:rPr>
          <w:color w:val="F6BB00"/>
        </w:rPr>
        <w:t xml:space="preserve">change </w:t>
      </w:r>
      <w:commentRangeStart w:id="6"/>
      <w:r w:rsidR="00466DC3">
        <w:rPr>
          <w:color w:val="F6BB00"/>
        </w:rPr>
        <w:t>or</w:t>
      </w:r>
      <w:r w:rsidR="009370B4">
        <w:rPr>
          <w:color w:val="F6BB00"/>
        </w:rPr>
        <w:t xml:space="preserve"> considered</w:t>
      </w:r>
      <w:r w:rsidR="009F5352">
        <w:rPr>
          <w:color w:val="F6BB00"/>
        </w:rPr>
        <w:t xml:space="preserve"> the</w:t>
      </w:r>
      <w:r w:rsidR="00AE52B3">
        <w:rPr>
          <w:color w:val="F6BB00"/>
        </w:rPr>
        <w:t xml:space="preserve"> </w:t>
      </w:r>
      <w:r w:rsidR="009F5352">
        <w:rPr>
          <w:color w:val="F6BB00"/>
        </w:rPr>
        <w:t>interaction</w:t>
      </w:r>
      <w:r w:rsidR="00431D2D">
        <w:rPr>
          <w:color w:val="F6BB00"/>
        </w:rPr>
        <w:t>s</w:t>
      </w:r>
      <w:r w:rsidR="00AE52B3">
        <w:rPr>
          <w:color w:val="F6BB00"/>
        </w:rPr>
        <w:t xml:space="preserve"> between these two major drivers</w:t>
      </w:r>
      <w:commentRangeEnd w:id="6"/>
      <w:r w:rsidR="009E7887">
        <w:rPr>
          <w:rStyle w:val="CommentReference"/>
        </w:rPr>
        <w:commentReference w:id="6"/>
      </w:r>
      <w:r w:rsidR="008F68C9">
        <w:rPr>
          <w:color w:val="F6BB00"/>
        </w:rPr>
        <w:t xml:space="preserve">. </w:t>
      </w:r>
    </w:p>
    <w:p w:rsidR="005C6ADE" w:rsidRDefault="005C6ADE" w:rsidP="005C6ADE">
      <w:pPr>
        <w:pStyle w:val="ListParagraph"/>
        <w:numPr>
          <w:ilvl w:val="0"/>
          <w:numId w:val="12"/>
        </w:numPr>
      </w:pPr>
      <w:r>
        <w:t xml:space="preserve">1 sentence – main result – </w:t>
      </w:r>
      <w:r w:rsidRPr="00616B51">
        <w:rPr>
          <w:i/>
          <w:iCs/>
        </w:rPr>
        <w:t>here we show</w:t>
      </w:r>
    </w:p>
    <w:p w:rsidR="205777EE" w:rsidRDefault="00D66E85" w:rsidP="205777EE">
      <w:pPr>
        <w:rPr>
          <w:color w:val="00B0F0"/>
        </w:rPr>
      </w:pPr>
      <w:r>
        <w:rPr>
          <w:color w:val="00B0F0"/>
        </w:rPr>
        <w:t>Here, w</w:t>
      </w:r>
      <w:r w:rsidR="005C6ADE" w:rsidRPr="205777EE">
        <w:rPr>
          <w:color w:val="00B0F0"/>
        </w:rPr>
        <w:t xml:space="preserve">e show that both insect species richness and abundance are </w:t>
      </w:r>
      <w:r w:rsidR="00613C9F">
        <w:rPr>
          <w:color w:val="00B0F0"/>
        </w:rPr>
        <w:t xml:space="preserve">reduced </w:t>
      </w:r>
      <w:commentRangeStart w:id="7"/>
      <w:r w:rsidR="005C6ADE" w:rsidRPr="205777EE">
        <w:rPr>
          <w:color w:val="00B0F0"/>
        </w:rPr>
        <w:t>in response to climate change</w:t>
      </w:r>
      <w:commentRangeEnd w:id="7"/>
      <w:r w:rsidR="009E7887">
        <w:rPr>
          <w:rStyle w:val="CommentReference"/>
        </w:rPr>
        <w:commentReference w:id="7"/>
      </w:r>
      <w:r w:rsidR="009730DB">
        <w:rPr>
          <w:color w:val="00B0F0"/>
        </w:rPr>
        <w:t xml:space="preserve"> globally</w:t>
      </w:r>
      <w:r w:rsidR="00AC4599">
        <w:rPr>
          <w:color w:val="00B0F0"/>
        </w:rPr>
        <w:t xml:space="preserve">, </w:t>
      </w:r>
      <w:commentRangeStart w:id="8"/>
      <w:r w:rsidR="00AC4599">
        <w:rPr>
          <w:color w:val="00B0F0"/>
        </w:rPr>
        <w:t xml:space="preserve">with greater </w:t>
      </w:r>
      <w:r w:rsidR="00C85FDB">
        <w:rPr>
          <w:color w:val="00B0F0"/>
        </w:rPr>
        <w:t>declines</w:t>
      </w:r>
      <w:r w:rsidR="00AC4599">
        <w:rPr>
          <w:color w:val="00B0F0"/>
        </w:rPr>
        <w:t xml:space="preserve"> in </w:t>
      </w:r>
      <w:r w:rsidR="007424DD">
        <w:rPr>
          <w:color w:val="00B0F0"/>
        </w:rPr>
        <w:t xml:space="preserve">intensely used </w:t>
      </w:r>
      <w:r w:rsidR="00F06133">
        <w:rPr>
          <w:color w:val="00B0F0"/>
        </w:rPr>
        <w:t>agriculture</w:t>
      </w:r>
      <w:commentRangeEnd w:id="8"/>
      <w:r w:rsidR="009E7887">
        <w:rPr>
          <w:rStyle w:val="CommentReference"/>
        </w:rPr>
        <w:commentReference w:id="8"/>
      </w:r>
      <w:r w:rsidR="005C6ADE" w:rsidRPr="205777EE">
        <w:rPr>
          <w:color w:val="00B0F0"/>
        </w:rPr>
        <w:t xml:space="preserve">. </w:t>
      </w:r>
    </w:p>
    <w:p w:rsidR="005C6ADE" w:rsidRDefault="005C6ADE" w:rsidP="005C6ADE">
      <w:pPr>
        <w:pStyle w:val="ListParagraph"/>
        <w:numPr>
          <w:ilvl w:val="0"/>
          <w:numId w:val="12"/>
        </w:numPr>
      </w:pPr>
      <w:r>
        <w:lastRenderedPageBreak/>
        <w:t>2-3 sentences what the results show</w:t>
      </w:r>
    </w:p>
    <w:p w:rsidR="005C6ADE" w:rsidRPr="00FA77C6" w:rsidRDefault="00952ED5" w:rsidP="005C6ADE">
      <w:pPr>
        <w:rPr>
          <w:color w:val="92D050"/>
        </w:rPr>
      </w:pPr>
      <w:commentRangeStart w:id="9"/>
      <w:r>
        <w:rPr>
          <w:color w:val="92D050"/>
        </w:rPr>
        <w:t>The detrimental effect of c</w:t>
      </w:r>
      <w:r w:rsidR="6A61EBF1" w:rsidRPr="67A2AD06">
        <w:rPr>
          <w:color w:val="92D050"/>
        </w:rPr>
        <w:t>limate change</w:t>
      </w:r>
      <w:commentRangeEnd w:id="9"/>
      <w:r w:rsidR="009E7887">
        <w:rPr>
          <w:rStyle w:val="CommentReference"/>
        </w:rPr>
        <w:commentReference w:id="9"/>
      </w:r>
      <w:r w:rsidR="6A61EBF1" w:rsidRPr="67A2AD06">
        <w:rPr>
          <w:color w:val="92D050"/>
        </w:rPr>
        <w:t>,</w:t>
      </w:r>
      <w:r w:rsidR="33FE0BC3" w:rsidRPr="67A2AD06">
        <w:rPr>
          <w:color w:val="92D050"/>
        </w:rPr>
        <w:t xml:space="preserve"> </w:t>
      </w:r>
      <w:commentRangeStart w:id="10"/>
      <w:r w:rsidR="33FE0BC3" w:rsidRPr="67A2AD06">
        <w:rPr>
          <w:color w:val="92D050"/>
        </w:rPr>
        <w:t xml:space="preserve">assessed as </w:t>
      </w:r>
      <w:r w:rsidR="004173B3" w:rsidRPr="67A2AD06">
        <w:rPr>
          <w:color w:val="92D050"/>
        </w:rPr>
        <w:t xml:space="preserve">a </w:t>
      </w:r>
      <w:r w:rsidR="33FE0BC3" w:rsidRPr="67A2AD06">
        <w:rPr>
          <w:color w:val="92D050"/>
        </w:rPr>
        <w:t>standardised climate anomaly</w:t>
      </w:r>
      <w:commentRangeEnd w:id="10"/>
      <w:r w:rsidR="009E7887">
        <w:rPr>
          <w:rStyle w:val="CommentReference"/>
        </w:rPr>
        <w:commentReference w:id="10"/>
      </w:r>
      <w:r w:rsidR="0085311D" w:rsidRPr="67A2AD06">
        <w:rPr>
          <w:color w:val="92D050"/>
        </w:rPr>
        <w:t>,</w:t>
      </w:r>
      <w:r w:rsidR="698AE2D2" w:rsidRPr="67A2AD06">
        <w:rPr>
          <w:color w:val="92D050"/>
        </w:rPr>
        <w:t xml:space="preserve"> on </w:t>
      </w:r>
      <w:r w:rsidR="00530744" w:rsidRPr="67A2AD06">
        <w:rPr>
          <w:color w:val="92D050"/>
        </w:rPr>
        <w:t xml:space="preserve">biodiversity in </w:t>
      </w:r>
      <w:r w:rsidR="00656980">
        <w:rPr>
          <w:color w:val="92D050"/>
        </w:rPr>
        <w:t>agricultural</w:t>
      </w:r>
      <w:r w:rsidR="0036715B">
        <w:rPr>
          <w:color w:val="92D050"/>
        </w:rPr>
        <w:t xml:space="preserve"> areas was high [</w:t>
      </w:r>
      <w:r w:rsidR="0036715B" w:rsidRPr="00656980">
        <w:rPr>
          <w:color w:val="92D050"/>
          <w:highlight w:val="yellow"/>
        </w:rPr>
        <w:t xml:space="preserve">between </w:t>
      </w:r>
      <w:r w:rsidR="00656980" w:rsidRPr="00656980">
        <w:rPr>
          <w:color w:val="92D050"/>
          <w:highlight w:val="yellow"/>
        </w:rPr>
        <w:t>XX and XX%</w:t>
      </w:r>
      <w:r w:rsidR="00464591">
        <w:rPr>
          <w:color w:val="92D050"/>
          <w:highlight w:val="yellow"/>
        </w:rPr>
        <w:t xml:space="preserve"> declines</w:t>
      </w:r>
      <w:r w:rsidR="00656980" w:rsidRPr="00656980">
        <w:rPr>
          <w:color w:val="92D050"/>
          <w:highlight w:val="yellow"/>
        </w:rPr>
        <w:t>]</w:t>
      </w:r>
      <w:r w:rsidR="00656980">
        <w:rPr>
          <w:color w:val="92D050"/>
        </w:rPr>
        <w:t>.</w:t>
      </w:r>
      <w:r w:rsidR="698AE2D2" w:rsidRPr="67A2AD06">
        <w:rPr>
          <w:color w:val="92D050"/>
        </w:rPr>
        <w:t xml:space="preserve"> </w:t>
      </w:r>
      <w:r w:rsidR="00656980">
        <w:rPr>
          <w:color w:val="92D050"/>
        </w:rPr>
        <w:t>However</w:t>
      </w:r>
      <w:r w:rsidR="698AE2D2" w:rsidRPr="67A2AD06">
        <w:rPr>
          <w:color w:val="92D050"/>
        </w:rPr>
        <w:t xml:space="preserve">, the availability </w:t>
      </w:r>
      <w:r w:rsidR="14E9274F" w:rsidRPr="67A2AD06">
        <w:rPr>
          <w:color w:val="92D050"/>
        </w:rPr>
        <w:t xml:space="preserve">of nearby natural habitat surrounding agricultural areas </w:t>
      </w:r>
      <w:r w:rsidR="009331CD">
        <w:rPr>
          <w:color w:val="92D050"/>
        </w:rPr>
        <w:t>buffered against the</w:t>
      </w:r>
      <w:r w:rsidR="14E9274F" w:rsidRPr="67A2AD06">
        <w:rPr>
          <w:color w:val="92D050"/>
        </w:rPr>
        <w:t xml:space="preserve"> negative impact of climate change, but only in </w:t>
      </w:r>
      <w:r w:rsidR="00467357" w:rsidRPr="67A2AD06">
        <w:rPr>
          <w:color w:val="92D050"/>
        </w:rPr>
        <w:t>areas of</w:t>
      </w:r>
      <w:r w:rsidR="14E9274F" w:rsidRPr="67A2AD06">
        <w:rPr>
          <w:color w:val="92D050"/>
        </w:rPr>
        <w:t xml:space="preserve"> low use</w:t>
      </w:r>
      <w:r w:rsidR="009331CD">
        <w:rPr>
          <w:color w:val="92D050"/>
        </w:rPr>
        <w:t>-</w:t>
      </w:r>
      <w:r w:rsidR="14E9274F" w:rsidRPr="67A2AD06">
        <w:rPr>
          <w:color w:val="92D050"/>
        </w:rPr>
        <w:t xml:space="preserve">intensity. </w:t>
      </w:r>
    </w:p>
    <w:p w:rsidR="005C6ADE" w:rsidRDefault="005C6ADE" w:rsidP="005C6ADE">
      <w:pPr>
        <w:pStyle w:val="ListParagraph"/>
        <w:numPr>
          <w:ilvl w:val="0"/>
          <w:numId w:val="12"/>
        </w:numPr>
      </w:pPr>
      <w:r>
        <w:t>1-2 sentences to put the results in context</w:t>
      </w:r>
    </w:p>
    <w:p w:rsidR="005C6ADE" w:rsidRPr="00CB3ECE" w:rsidRDefault="005C6ADE" w:rsidP="005C6ADE">
      <w:pPr>
        <w:rPr>
          <w:color w:val="7030A0"/>
        </w:rPr>
      </w:pPr>
      <w:commentRangeStart w:id="11"/>
      <w:r>
        <w:rPr>
          <w:color w:val="7030A0"/>
        </w:rPr>
        <w:t>Our results support the narrative of large-scale declines in insect biodiversity and highlight the need for insect conservation if valuable ecosystem services are to be maintained into the future.</w:t>
      </w:r>
      <w:commentRangeEnd w:id="11"/>
      <w:r w:rsidR="009E7887">
        <w:rPr>
          <w:rStyle w:val="CommentReference"/>
        </w:rPr>
        <w:commentReference w:id="11"/>
      </w:r>
      <w:r>
        <w:rPr>
          <w:color w:val="7030A0"/>
        </w:rPr>
        <w:t xml:space="preserve"> </w:t>
      </w:r>
      <w:commentRangeStart w:id="12"/>
      <w:r>
        <w:rPr>
          <w:color w:val="7030A0"/>
        </w:rPr>
        <w:t xml:space="preserve">The ability of nearby natural habitat to buffer </w:t>
      </w:r>
      <w:r w:rsidR="00A13BFA">
        <w:rPr>
          <w:color w:val="7030A0"/>
        </w:rPr>
        <w:t xml:space="preserve">negative </w:t>
      </w:r>
      <w:r>
        <w:rPr>
          <w:color w:val="7030A0"/>
        </w:rPr>
        <w:t xml:space="preserve">climate responses in </w:t>
      </w:r>
      <w:r w:rsidR="005D2D60">
        <w:rPr>
          <w:color w:val="7030A0"/>
        </w:rPr>
        <w:t>agricultural</w:t>
      </w:r>
      <w:r>
        <w:rPr>
          <w:color w:val="7030A0"/>
        </w:rPr>
        <w:t xml:space="preserve"> systems </w:t>
      </w:r>
      <w:r w:rsidR="00811F68">
        <w:rPr>
          <w:color w:val="7030A0"/>
        </w:rPr>
        <w:t>suggests</w:t>
      </w:r>
      <w:r>
        <w:rPr>
          <w:color w:val="7030A0"/>
        </w:rPr>
        <w:t xml:space="preserve"> a way </w:t>
      </w:r>
      <w:r w:rsidR="00811F68">
        <w:rPr>
          <w:color w:val="7030A0"/>
        </w:rPr>
        <w:t xml:space="preserve">to </w:t>
      </w:r>
      <w:r w:rsidR="009F0FA0">
        <w:rPr>
          <w:color w:val="7030A0"/>
        </w:rPr>
        <w:t>conserve</w:t>
      </w:r>
      <w:r>
        <w:rPr>
          <w:color w:val="7030A0"/>
        </w:rPr>
        <w:t xml:space="preserve"> biodiversity in human-dominated landscapes.</w:t>
      </w:r>
      <w:commentRangeEnd w:id="12"/>
      <w:r w:rsidR="00A70629">
        <w:rPr>
          <w:rStyle w:val="CommentReference"/>
        </w:rPr>
        <w:commentReference w:id="12"/>
      </w:r>
      <w:r>
        <w:rPr>
          <w:color w:val="7030A0"/>
        </w:rPr>
        <w:t xml:space="preserve"> </w:t>
      </w:r>
    </w:p>
    <w:p w:rsidR="00432FBB" w:rsidRDefault="005C6ADE" w:rsidP="007B6589">
      <w:pPr>
        <w:pStyle w:val="ListParagraph"/>
        <w:numPr>
          <w:ilvl w:val="0"/>
          <w:numId w:val="12"/>
        </w:numPr>
      </w:pPr>
      <w:r>
        <w:t>2-3 sentence broader perspective (optional)</w:t>
      </w:r>
    </w:p>
    <w:p w:rsidR="002D35BC" w:rsidRPr="0039787E" w:rsidRDefault="00653B38" w:rsidP="002D35BC">
      <w:pPr>
        <w:rPr>
          <w:color w:val="C00000"/>
        </w:rPr>
      </w:pPr>
      <w:r>
        <w:rPr>
          <w:color w:val="C00000"/>
        </w:rPr>
        <w:t xml:space="preserve">Since </w:t>
      </w:r>
      <w:r w:rsidR="00850E43">
        <w:rPr>
          <w:color w:val="C00000"/>
        </w:rPr>
        <w:t>many</w:t>
      </w:r>
      <w:r w:rsidR="00EE2AA6" w:rsidRPr="0039787E">
        <w:rPr>
          <w:color w:val="C00000"/>
        </w:rPr>
        <w:t xml:space="preserve"> location</w:t>
      </w:r>
      <w:r w:rsidR="0039787E">
        <w:rPr>
          <w:color w:val="C00000"/>
        </w:rPr>
        <w:t>s</w:t>
      </w:r>
      <w:r w:rsidR="00EE2AA6" w:rsidRPr="0039787E">
        <w:rPr>
          <w:color w:val="C00000"/>
        </w:rPr>
        <w:t xml:space="preserve"> globally have already experienced </w:t>
      </w:r>
      <w:commentRangeStart w:id="13"/>
      <w:r w:rsidR="00EE2AA6" w:rsidRPr="0039787E">
        <w:rPr>
          <w:color w:val="C00000"/>
        </w:rPr>
        <w:t>high climate anomalies</w:t>
      </w:r>
      <w:commentRangeEnd w:id="13"/>
      <w:r w:rsidR="00A70629">
        <w:rPr>
          <w:rStyle w:val="CommentReference"/>
        </w:rPr>
        <w:commentReference w:id="13"/>
      </w:r>
      <w:r w:rsidR="00EE2AA6" w:rsidRPr="0039787E">
        <w:rPr>
          <w:color w:val="C00000"/>
        </w:rPr>
        <w:t xml:space="preserve">, </w:t>
      </w:r>
      <w:r w:rsidR="008B66FD">
        <w:rPr>
          <w:color w:val="C00000"/>
        </w:rPr>
        <w:t xml:space="preserve">strong </w:t>
      </w:r>
      <w:r w:rsidR="001C67C5">
        <w:rPr>
          <w:color w:val="C00000"/>
        </w:rPr>
        <w:t>climate-driven</w:t>
      </w:r>
      <w:r w:rsidR="005F73AF" w:rsidRPr="0039787E">
        <w:rPr>
          <w:color w:val="C00000"/>
        </w:rPr>
        <w:t xml:space="preserve"> declines in insect biodiversity have</w:t>
      </w:r>
      <w:r w:rsidR="008B66FD">
        <w:rPr>
          <w:color w:val="C00000"/>
        </w:rPr>
        <w:t xml:space="preserve"> likely</w:t>
      </w:r>
      <w:r w:rsidR="005F73AF" w:rsidRPr="0039787E">
        <w:rPr>
          <w:color w:val="C00000"/>
        </w:rPr>
        <w:t xml:space="preserve"> already taken place</w:t>
      </w:r>
      <w:r w:rsidR="00850E43">
        <w:rPr>
          <w:color w:val="C00000"/>
        </w:rPr>
        <w:t>, highlighting the need for urgent action</w:t>
      </w:r>
      <w:r w:rsidR="009D7AE6">
        <w:rPr>
          <w:color w:val="C00000"/>
        </w:rPr>
        <w:t xml:space="preserve">. </w:t>
      </w:r>
    </w:p>
    <w:p w:rsidR="007A310A" w:rsidRPr="00AB5E1D" w:rsidRDefault="007A310A" w:rsidP="007B6589">
      <w:pPr>
        <w:rPr>
          <w:sz w:val="18"/>
          <w:szCs w:val="18"/>
        </w:rPr>
      </w:pPr>
    </w:p>
    <w:p w:rsidR="007B6589" w:rsidRPr="00CE7DC1" w:rsidRDefault="004F2ED6" w:rsidP="007B6589">
      <w:pPr>
        <w:rPr>
          <w:b/>
          <w:bCs/>
          <w:sz w:val="24"/>
          <w:szCs w:val="24"/>
        </w:rPr>
      </w:pPr>
      <w:r w:rsidRPr="00CE7DC1">
        <w:rPr>
          <w:b/>
          <w:bCs/>
          <w:highlight w:val="yellow"/>
        </w:rPr>
        <w:t xml:space="preserve">Summary word count: </w:t>
      </w:r>
      <w:r w:rsidR="00167F9B">
        <w:rPr>
          <w:b/>
          <w:bCs/>
          <w:highlight w:val="yellow"/>
        </w:rPr>
        <w:t>299</w:t>
      </w:r>
      <w:r w:rsidRPr="00CE7DC1">
        <w:rPr>
          <w:b/>
          <w:bCs/>
          <w:highlight w:val="yellow"/>
        </w:rPr>
        <w:t xml:space="preserve"> (with Nature style references)</w:t>
      </w:r>
    </w:p>
    <w:p w:rsidR="007B6589" w:rsidRDefault="007B6589" w:rsidP="007B6589">
      <w:pPr>
        <w:pStyle w:val="Heading2"/>
      </w:pPr>
      <w:r>
        <w:t>Main text</w:t>
      </w:r>
    </w:p>
    <w:p w:rsidR="007B6589" w:rsidRDefault="007B6589" w:rsidP="007B6589"/>
    <w:p w:rsidR="007B6589" w:rsidRPr="00984E80" w:rsidRDefault="007B6589" w:rsidP="007B6589">
      <w:pPr>
        <w:rPr>
          <w:rFonts w:ascii="Times" w:hAnsi="Times" w:cs="Times"/>
          <w:i/>
          <w:iCs/>
          <w:color w:val="222222"/>
          <w:shd w:val="clear" w:color="auto" w:fill="FFFFFF"/>
        </w:rPr>
      </w:pPr>
      <w:r w:rsidRPr="00984E80">
        <w:rPr>
          <w:rFonts w:ascii="Times" w:hAnsi="Times" w:cs="Times"/>
          <w:i/>
          <w:iCs/>
          <w:color w:val="222222"/>
          <w:shd w:val="clear" w:color="auto" w:fill="FFFFFF"/>
        </w:rPr>
        <w:t>The typical length of an article with 3-4 modest display items (figures and tables) is 2000-2500 words (summary paragraph plus body text). Sections are separated with subheadings to aid navigation. Subheadings may be up to 40 characters (including spaces).</w:t>
      </w:r>
    </w:p>
    <w:p w:rsidR="007B6589" w:rsidRPr="00466DC3" w:rsidRDefault="00466DC3" w:rsidP="007B6589">
      <w:pPr>
        <w:rPr>
          <w:rFonts w:cstheme="minorHAnsi"/>
          <w:b/>
          <w:bCs/>
          <w:color w:val="222222"/>
          <w:sz w:val="24"/>
          <w:szCs w:val="24"/>
          <w:shd w:val="clear" w:color="auto" w:fill="FFFFFF"/>
        </w:rPr>
      </w:pPr>
      <w:r w:rsidRPr="00466DC3">
        <w:rPr>
          <w:rFonts w:cstheme="minorHAnsi"/>
          <w:b/>
          <w:bCs/>
          <w:color w:val="222222"/>
          <w:sz w:val="24"/>
          <w:szCs w:val="24"/>
          <w:highlight w:val="yellow"/>
          <w:shd w:val="clear" w:color="auto" w:fill="FFFFFF"/>
        </w:rPr>
        <w:t>Current</w:t>
      </w:r>
      <w:r w:rsidR="00691107">
        <w:rPr>
          <w:rFonts w:cstheme="minorHAnsi"/>
          <w:b/>
          <w:bCs/>
          <w:color w:val="222222"/>
          <w:sz w:val="24"/>
          <w:szCs w:val="24"/>
          <w:highlight w:val="yellow"/>
          <w:shd w:val="clear" w:color="auto" w:fill="FFFFFF"/>
        </w:rPr>
        <w:t xml:space="preserve"> total word count</w:t>
      </w:r>
      <w:r w:rsidR="009658CE">
        <w:rPr>
          <w:rFonts w:cstheme="minorHAnsi"/>
          <w:b/>
          <w:bCs/>
          <w:color w:val="222222"/>
          <w:sz w:val="24"/>
          <w:szCs w:val="24"/>
          <w:highlight w:val="yellow"/>
          <w:shd w:val="clear" w:color="auto" w:fill="FFFFFF"/>
        </w:rPr>
        <w:t xml:space="preserve"> </w:t>
      </w:r>
      <w:r w:rsidR="009658CE" w:rsidRPr="00CE7DC1">
        <w:rPr>
          <w:b/>
          <w:bCs/>
          <w:highlight w:val="yellow"/>
        </w:rPr>
        <w:t>(with Nature style references)</w:t>
      </w:r>
      <w:r w:rsidRPr="00466DC3">
        <w:rPr>
          <w:rFonts w:cstheme="minorHAnsi"/>
          <w:b/>
          <w:bCs/>
          <w:color w:val="222222"/>
          <w:sz w:val="24"/>
          <w:szCs w:val="24"/>
          <w:highlight w:val="yellow"/>
          <w:shd w:val="clear" w:color="auto" w:fill="FFFFFF"/>
        </w:rPr>
        <w:t>:</w:t>
      </w:r>
      <w:r>
        <w:rPr>
          <w:rFonts w:cstheme="minorHAnsi"/>
          <w:b/>
          <w:bCs/>
          <w:color w:val="222222"/>
          <w:sz w:val="24"/>
          <w:szCs w:val="24"/>
          <w:shd w:val="clear" w:color="auto" w:fill="FFFFFF"/>
        </w:rPr>
        <w:t xml:space="preserve"> </w:t>
      </w:r>
      <w:r w:rsidR="009658CE">
        <w:rPr>
          <w:rFonts w:cstheme="minorHAnsi"/>
          <w:b/>
          <w:bCs/>
          <w:color w:val="222222"/>
          <w:sz w:val="24"/>
          <w:szCs w:val="24"/>
          <w:shd w:val="clear" w:color="auto" w:fill="FFFFFF"/>
        </w:rPr>
        <w:t xml:space="preserve"> </w:t>
      </w:r>
    </w:p>
    <w:p w:rsidR="005242FF" w:rsidRDefault="00620DC8" w:rsidP="5D19E32A">
      <w:pPr>
        <w:spacing w:line="360" w:lineRule="auto"/>
        <w:jc w:val="both"/>
        <w:rPr>
          <w:color w:val="222222"/>
          <w:shd w:val="clear" w:color="auto" w:fill="FFFFFF"/>
        </w:rPr>
      </w:pPr>
      <w:r w:rsidRPr="5D19E32A">
        <w:rPr>
          <w:color w:val="222222"/>
          <w:shd w:val="clear" w:color="auto" w:fill="FFFFFF"/>
        </w:rPr>
        <w:t xml:space="preserve">Increasing evidence shows that many </w:t>
      </w:r>
      <w:r w:rsidR="00592202" w:rsidRPr="5D19E32A">
        <w:rPr>
          <w:color w:val="222222"/>
          <w:shd w:val="clear" w:color="auto" w:fill="FFFFFF"/>
        </w:rPr>
        <w:t>insect</w:t>
      </w:r>
      <w:r w:rsidRPr="5D19E32A">
        <w:rPr>
          <w:color w:val="222222"/>
          <w:shd w:val="clear" w:color="auto" w:fill="FFFFFF"/>
        </w:rPr>
        <w:t xml:space="preserve"> populations</w:t>
      </w:r>
      <w:r w:rsidR="00592202" w:rsidRPr="5D19E32A">
        <w:rPr>
          <w:color w:val="222222"/>
          <w:shd w:val="clear" w:color="auto" w:fill="FFFFFF"/>
        </w:rPr>
        <w:t xml:space="preserve"> </w:t>
      </w:r>
      <w:r w:rsidR="00DB5AAD" w:rsidRPr="5D19E32A">
        <w:rPr>
          <w:color w:val="222222"/>
          <w:shd w:val="clear" w:color="auto" w:fill="FFFFFF"/>
        </w:rPr>
        <w:t xml:space="preserve">have undergone declines in recent decades </w:t>
      </w:r>
      <w:commentRangeStart w:id="14"/>
      <w:r w:rsidR="00205DE4" w:rsidRPr="5D19E32A">
        <w:rPr>
          <w:color w:val="222222"/>
          <w:shd w:val="clear" w:color="auto" w:fill="FFFFFF"/>
        </w:rPr>
        <w:fldChar w:fldCharType="begin" w:fldLock="1"/>
      </w:r>
      <w:r w:rsidR="00044BB9">
        <w:rPr>
          <w:color w:val="222222"/>
          <w:shd w:val="clear" w:color="auto" w:fill="FFFFFF"/>
        </w:rPr>
        <w:instrText>ADDIN CSL_CITATION {"citationItems":[{"id":"ITEM-1","itemData":{"DOI":"10.1371/journal.pone.0185809","ISBN":"1111111111","ISSN":"1932-6203","PMID":"29045418","author":[{"dropping-particle":"","family":"Hallmann","given":"Caspar A.","non-dropping-particle":"","parse-names":false,"suffix":""},{"dropping-particle":"","family":"Sorg","given":"Martin","non-dropping-particle":"","parse-names":false,"suffix":""},{"dropping-particle":"","family":"Jongejans","given":"Eelke","non-dropping-particle":"","parse-names":false,"suffix":""},{"dropping-particle":"","family":"Siepel","given":"Henk","non-dropping-particle":"","parse-names":false,"suffix":""},{"dropping-particle":"","family":"Hofland","given":"Nick","non-dropping-particle":"","parse-names":false,"suffix":""},{"dropping-particle":"","family":"Schwan","given":"Heinz","non-dropping-particle":"","parse-names":false,"suffix":""},{"dropping-particle":"","family":"Stenmans","given":"Werner","non-dropping-particle":"","parse-names":false,"suffix":""},{"dropping-particle":"","family":"Müller","given":"Andreas","non-dropping-particle":"","parse-names":false,"suffix":""},{"dropping-particle":"","family":"Sumser","given":"Hubert","non-dropping-particle":"","parse-names":false,"suffix":""},{"dropping-particle":"","family":"Hörren","given":"Thomas","non-dropping-particle":"","parse-names":false,"suffix":""},{"dropping-particle":"","family":"Goulson","given":"Dave","non-dropping-particle":"","parse-names":false,"suffix":""},{"dropping-particle":"","family":"Kroon","given":"Hans","non-dropping-particle":"de","parse-names":false,"suffix":""}],"container-title":"PLOS ONE","editor":[{"dropping-particle":"","family":"Lamb","given":"Eric Gordon","non-dropping-particle":"","parse-names":false,"suffix":""}],"id":"ITEM-1","issue":"10","issued":{"date-parts":[["2017","10","18"]]},"note":"Read this paper as it had really strong news coverage.\n\nLooks at change in flying insect biomass in protected areas in Germany.\n\nLooks at a few sites across a number of years but very few sites are repeat visits.\n\nBig coverage as insect declines are big right now but not a great paper.","page":"e0185809","publisher":"Public Library of Science","title":"More than 75 percent decline over 27 years in total flying insect biomass in protected areas","type":"article-journal","volume":"12"},"uris":["http://www.mendeley.com/documents/?uuid=0d73fbd7-4637-3534-adbb-9e8eb550d163"]},{"id":"ITEM-2","itemData":{"DOI":"10.1038/s41467-019-08974-9","ISSN":"2041-1723","abstract":"Pollination is a critical ecosystem service underpinning the productivity of agricultural systems across the world. Wild insect populations provide a substantial contribution to the productivity of many crops and seed set of wild flowers. However, large-scale evidence on species-specific trends among wild pollinators are lacking. Here we show substantial inter-specific variation in pollinator trends, based on occupancy models for 353 wild bee and hoverfly species in Great Britain between 1980 and 2013. Furthermore, we estimate a net loss of over 2.7 million occupied 1 km2 grid cells across all species. Declines in pollinator evenness suggest that losses were concentrated in rare species. In addition, losses linked to specific habitats were identified, with a 55% decline among species associated with uplands. This contrasts with dominant crop pollinators, which increased by 12%, potentially in response agri-environment measures. The general declines highlight a fundamental deterioration in both wider biodiversity and non-crop pollination services.","author":[{"dropping-particle":"","family":"Powney","given":"Gary D.","non-dropping-particle":"","parse-names":false,"suffix":""},{"dropping-particle":"","family":"Carvell","given":"Claire","non-dropping-particle":"","parse-names":false,"suffix":""},{"dropping-particle":"","family":"Edwards","given":"Mike","non-dropping-particle":"","parse-names":false,"suffix":""},{"dropping-particle":"","family":"Morris","given":"Roger K. A.","non-dropping-particle":"","parse-names":false,"suffix":""},{"dropping-particle":"","family":"Roy","given":"Helen E.","non-dropping-particle":"","parse-names":false,"suffix":""},{"dropping-particle":"","family":"Woodcock","given":"Ben A.","non-dropping-particle":"","parse-names":false,"suffix":""},{"dropping-particle":"","family":"Isaac","given":"Nick J. B.","non-dropping-particle":"","parse-names":false,"suffix":""}],"container-title":"Nature Communications","id":"ITEM-2","issue":"1","issued":{"date-parts":[["2019","3","26"]]},"note":"Occupancy models used to look at bee and hoverfly trends. \n\nLosses seen for upland species but increases seen for dominant crop pollinators. This could be due to agri-environment measures or potentially more avaialbility of pollen through increased e.g. oilseed rape. \n\nDeclines of bees and hoverflies happened at different times. \n\nDidn't read methods.","page":"1018","publisher":"Nature Publishing Group","title":"Widespread losses of pollinating insects in Britain","type":"article-journal","volume":"10"},"uris":["http://www.mendeley.com/documents/?uuid=8af0fd41-fa3f-396b-b267-0440aba9003a"]},{"id":"ITEM-3","itemData":{"DOI":"10.1038/s41559-020-1111-z","ISSN":"2397334X","abstract":"Large-scale biodiversity changes are measured mainly through the responses of a few taxonomic groups. Much less is known about the trends affecting most invertebrates and other neglected taxa, and it is unclear whether well-studied taxa, such as vertebrates, reflect changes in wider biodiversity. Here, we present and analyse trends in the UK distributions of over 5,000 species of invertebrates, bryophytes and lichens, measured as changes in occupancy. Our results reveal substantial variation in the magnitude, direction and timing of changes over the last 45 years. Just one of the four major groups analysed, terrestrial non-insect invertebrates, exhibits the declining trend reported among vertebrates and butterflies. Both terrestrial insects and the bryophytes and lichens group increased in average occupancy. A striking pattern is found among freshwater species, which have undergone a strong recovery since the mid-1990s after two decades of decline. We show that, while average occupancy among most groups appears to have been stable or increasing, there has been substantial change in the relative commonness and rarity of individual species, indicating considerable turnover in community composition. Additionally, large numbers of species have experienced substantial declines. Our results suggest a more complex pattern of biodiversity change in the United Kingdom than previously reported.","author":[{"dropping-particle":"","family":"Outhwaite","given":"Charlotte L.","non-dropping-particle":"","parse-names":false,"suffix":""},{"dropping-particle":"","family":"Gregory","given":"Richard D.","non-dropping-particle":"","parse-names":false,"suffix":""},{"dropping-particle":"","family":"Chandler","given":"Richard E.","non-dropping-particle":"","parse-names":false,"suffix":""},{"dropping-particle":"","family":"Collen","given":"Ben","non-dropping-particle":"","parse-names":false,"suffix":""},{"dropping-particle":"","family":"Isaac","given":"Nick J.B.","non-dropping-particle":"","parse-names":false,"suffix":""}],"container-title":"Nature Ecology and Evolution","id":"ITEM-3","issued":{"date-parts":[["2020","2","17"]]},"page":"1-9","publisher":"Nature Publishing Group","title":"Complex long-term biodiversity change among invertebrates, bryophytes and lichens","type":"article-journal"},"uris":["http://www.mendeley.com/documents/?uuid=aceb581a-aaea-3364-a4b7-83f12c133c4c"]},{"id":"ITEM-4","itemData":{"DOI":"10.1126/SCIENCE.AAX9931","ISSN":"0036-8075","abstract":"Recent studies have reported alarming declines in insect populations, but questions persist about the breadth and pattern of such declines. van Klink et al. compiled data from 166 long-term surveys across 1676 globally distributed sites and confirmed declines in terrestrial insects, albeit at lower rates than some other studies have reported (see the Perspective by Dornelas and Daskalova). However, they found that freshwater insect populations have increased overall, perhaps owing to clean water efforts and climate change. Patterns of variation suggest that local-scale drivers are likely responsible for many changes in population trends, providing hope for directed conservation actions.\n\nScience , this issue p. [417][1]; see also p. [368][2]\n\nRecent case studies showing substantial declines of insect abundances have raised alarm, but how widespread such patterns are remains unclear. We compiled data from 166 long-term surveys of insect assemblages across 1676 sites to investigate trends in insect abundances over time. Overall, we found considerable variation in trends even among adjacent sites but an average decline of terrestrial insect abundance by ~9% per decade and an increase of freshwater insect abundance by ~11% per decade. Both patterns were largely driven by strong trends in North America and some European regions. We found some associations with potential drivers (e.g., land-use drivers), and trends in protected areas tended to be weaker. Our findings provide a more nuanced view of spatiotemporal patterns of insect abundance trends than previously suggested.\n\n [1]: /lookup/doi/10.1126/science.aax9931\n [2]: /lookup/doi/10.1126/science.abb6861","author":[{"dropping-particle":"van","family":"Klink","given":"Roel","non-dropping-particle":"","parse-names":false,"suffix":""},{"dropping-particle":"","family":"Bowler","given":"Diana E.","non-dropping-particle":"","parse-names":false,"suffix":""},{"dropping-particle":"","family":"Gongalsky","given":"Konstantin B.","non-dropping-particle":"","parse-names":false,"suffix":""},{"dropping-particle":"","family":"Swengel","given":"Ann B.","non-dropping-particle":"","parse-names":false,"suffix":""},{"dropping-particle":"","family":"Gentile","given":"Alessandro","non-dropping-particle":"","parse-names":false,"suffix":""},{"dropping-particle":"","family":"Chase","given":"Jonathan M.","non-dropping-particle":"","parse-names":false,"suffix":""}],"container-title":"Science","id":"ITEM-4","issue":"6489","issued":{"date-parts":[["2020","4","24"]]},"note":"Read 24/04/2020\n\nRoel and Diana's paper:\n\n166 long-term surveys of insect assemblages\n1676 sites\n\nLook at trends in abundance over time. \n\n- Average decliens of 9% per decade for terrestrial insects\n- Average increase of 11% per decade for freshwater insects\n- patterns driven by data in NAmerica and Europe\n\n\n* found positive treds associated with local level crop cover","page":"417-420","publisher":"American Association for the Advancement of Science","title":"Meta-analysis reveals declines in terrestrial but increases in freshwater insect abundances","type":"article-journal","volume":"368"},"uris":["http://www.mendeley.com/documents/?uuid=52879de6-a27a-3cb4-b22f-a7c8768ce798"]},{"id":"ITEM-5","itemData":{"DOI":"10.1016/J.BIOCON.2019.03.023","ISSN":"0006-3207","abstract":"Opportunistic butterfly records from 1890 to 2017 were analysed to quantitatively estimate the overall long-term change in occurrence of butterfly species in the Netherlands. For 71 species, we assessed trends in the number of occupied 5 km × 5 km sites by applying a modified List Length method, which takes into account changes in observation effort. We summarised the species trends in a Multi-Species Indicator (MSI) by taking the geometric mean of the species indices. Between 1890–1930 and 1981–1990, the MSI decreased by 67%; downward trends were detected for 42 species, many of which have disappeared completely from the Netherlands. Monitoring count data available from 1992 showed a further 50% decline in MSI. Combined, this yields an estimated decline of 84% in 1890–2017. We argue that in reality the loss is likely even higher. We also assessed separate MSIs for three major butterfly habitat types in the Netherlands: grassland, woodland and heathland. Butterflies strongly declined in all three habitats alike. The trend has stabilised over recent decades in grassland and woodland, but the decline continues in heathland.","author":[{"dropping-particle":"","family":"Strien","given":"Arco J.","non-dropping-particle":"van","parse-names":false,"suffix":""},{"dropping-particle":"","family":"Swaay","given":"Chris A.M.","non-dropping-particle":"van","parse-names":false,"suffix":""},{"dropping-particle":"","family":"Strien-van Liempt","given":"Willy T.F.H.","non-dropping-particle":"van","parse-names":false,"suffix":""},{"dropping-particle":"","family":"Poot","given":"Martin J.M.","non-dropping-particle":"","parse-names":false,"suffix":""},{"dropping-particle":"","family":"WallisDeVries","given":"Michiel F.","non-dropping-particle":"","parse-names":false,"suffix":""}],"container-title":"Biological Conservation","id":"ITEM-5","issued":{"date-parts":[["2019","6","1"]]},"note":"Read 03/10/2019\n\n71 species of butterfly.\nModified List Length method\n5x5km grid\n1890 - 2017\nMSI method for indicator.\n\nModified the LL method to a form similar to the Michaelis-Menten equation and used closure period of multiple years rather than single years.\n\nTests on grid cell size and discuss shortcomings of the list length method for biases.","page":"116-122","publisher":"Elsevier","title":"Over a century of data reveal more than 80% decline in butterflies in the Netherlands","type":"article-journal","volume":"234"},"uris":["http://www.mendeley.com/documents/?uuid=c6057cfc-3011-38fb-ab7f-46a7bc15a283"]},{"id":"ITEM-6","itemData":{"DOI":"10.1126/science.aax8591","ISSN":"0036-8075","abstract":"&lt;p&gt;Climate change could increase species’ extinction risk as temperatures and precipitation begin to exceed species’ historically observed tolerances. Using long-term data for 66 bumble bee species across North America and Europe, we tested whether this mechanism altered likelihoods of bumble bee species’ extinction or colonization. Increasing frequency of hotter temperatures predicts species’ local extinction risk, chances of colonizing a new area, and changing species richness. Effects are independent of changing land uses. The method developed in this study permits spatially explicit predictions of climate change–related population extinction-colonization dynamics within species that explains observed patterns of geographical range loss and expansion across continents. Increasing frequencies of temperatures that exceed historically observed tolerances help explain widespread bumble bee species decline. This mechanism may also contribute to biodiversity loss more generally.&lt;/p&gt;","author":[{"dropping-particle":"","family":"Soroye","given":"Peter","non-dropping-particle":"","parse-names":false,"suffix":""},{"dropping-particle":"","family":"Newbold","given":"Tim","non-dropping-particle":"","parse-names":false,"suffix":""},{"dropping-particle":"","family":"Kerr","given":"Jeremy","non-dropping-particle":"","parse-names":false,"suffix":""}],"container-title":"Science","id":"ITEM-6","issue":"6478","issued":{"date-parts":[["2020","2","7"]]},"note":"Tim and Peter's paper on bumblebee occupancy and climate change. \n\nEurope and North America, used occurrence records of 66 bumblebees. Compared two time periods (1901-1974 and 2000-2014). 100km grid cells","page":"685-688","publisher":"American Association for the Advancement of Science","title":"Climate change contributes to widespread declines among bumble bees across continents","type":"article-journal","volume":"367"},"uris":["http://www.mendeley.com/documents/?uuid=40181f2d-74c4-31a8-ae1d-e76dddd81954"]}],"mendeley":{"formattedCitation":"(Hallmann et al., 2017; Klink et al., 2020; Outhwaite, Gregory, Chandler, Collen, &amp; Isaac, 2020; Powney et al., 2019; Soroye et al., 2020; van Strien et al., 2019)","plainTextFormattedCitation":"(Hallmann et al., 2017; Klink et al., 2020; Outhwaite, Gregory, Chandler, Collen, &amp; Isaac, 2020; Powney et al., 2019; Soroye et al., 2020; van Strien et al., 2019)","previouslyFormattedCitation":"(Hallmann et al., 2017; Klink et al., 2020; Outhwaite, Gregory, Chandler, Collen, &amp; Isaac, 2020; Powney et al., 2019; van Strien et al., 2019)"},"properties":{"noteIndex":0},"schema":"https://github.com/citation-style-language/schema/raw/master/csl-citation.json"}</w:instrText>
      </w:r>
      <w:r w:rsidR="00205DE4" w:rsidRPr="5D19E32A">
        <w:rPr>
          <w:color w:val="222222"/>
          <w:shd w:val="clear" w:color="auto" w:fill="FFFFFF"/>
        </w:rPr>
        <w:fldChar w:fldCharType="separate"/>
      </w:r>
      <w:r w:rsidR="00044BB9" w:rsidRPr="00044BB9">
        <w:rPr>
          <w:noProof/>
          <w:color w:val="222222"/>
          <w:shd w:val="clear" w:color="auto" w:fill="FFFFFF"/>
        </w:rPr>
        <w:t>(Hallmann et al., 2017; Klink et al., 2020; Outhwaite, Gregory, Chandler, Collen, &amp; Isaac, 2020; Powney et al., 2019; Soroye et al., 2020; van Strien et al., 2019)</w:t>
      </w:r>
      <w:r w:rsidR="00205DE4" w:rsidRPr="5D19E32A">
        <w:rPr>
          <w:color w:val="222222"/>
          <w:shd w:val="clear" w:color="auto" w:fill="FFFFFF"/>
        </w:rPr>
        <w:fldChar w:fldCharType="end"/>
      </w:r>
      <w:commentRangeEnd w:id="14"/>
      <w:r w:rsidR="00A70629">
        <w:rPr>
          <w:rStyle w:val="CommentReference"/>
        </w:rPr>
        <w:commentReference w:id="14"/>
      </w:r>
      <w:r w:rsidR="00DB5AAD" w:rsidRPr="5D19E32A">
        <w:rPr>
          <w:color w:val="222222"/>
          <w:shd w:val="clear" w:color="auto" w:fill="FFFFFF"/>
        </w:rPr>
        <w:t xml:space="preserve">.  </w:t>
      </w:r>
      <w:commentRangeStart w:id="15"/>
      <w:r w:rsidR="00717D10" w:rsidRPr="5D19E32A">
        <w:rPr>
          <w:color w:val="222222"/>
          <w:shd w:val="clear" w:color="auto" w:fill="FFFFFF"/>
        </w:rPr>
        <w:t>With observations including a</w:t>
      </w:r>
      <w:r w:rsidR="00FA20A1" w:rsidRPr="5D19E32A">
        <w:rPr>
          <w:color w:val="222222"/>
          <w:shd w:val="clear" w:color="auto" w:fill="FFFFFF"/>
        </w:rPr>
        <w:t xml:space="preserve"> 75% decline in the biomass of flying insects in Germany</w:t>
      </w:r>
      <w:r w:rsidR="00A910AF" w:rsidRPr="5D19E32A">
        <w:rPr>
          <w:color w:val="222222"/>
          <w:shd w:val="clear" w:color="auto" w:fill="FFFFFF"/>
        </w:rPr>
        <w:t xml:space="preserve"> </w:t>
      </w:r>
      <w:r w:rsidR="00205DE4" w:rsidRPr="5D19E32A">
        <w:rPr>
          <w:color w:val="222222"/>
          <w:shd w:val="clear" w:color="auto" w:fill="FFFFFF"/>
        </w:rPr>
        <w:fldChar w:fldCharType="begin" w:fldLock="1"/>
      </w:r>
      <w:r w:rsidR="009658CE">
        <w:rPr>
          <w:color w:val="222222"/>
          <w:shd w:val="clear" w:color="auto" w:fill="FFFFFF"/>
        </w:rPr>
        <w:instrText>ADDIN CSL_CITATION {"citationItems":[{"id":"ITEM-1","itemData":{"DOI":"10.1371/journal.pone.0185809","ISBN":"1111111111","ISSN":"1932-6203","PMID":"29045418","author":[{"dropping-particle":"","family":"Hallmann","given":"Caspar A.","non-dropping-particle":"","parse-names":false,"suffix":""},{"dropping-particle":"","family":"Sorg","given":"Martin","non-dropping-particle":"","parse-names":false,"suffix":""},{"dropping-particle":"","family":"Jongejans","given":"Eelke","non-dropping-particle":"","parse-names":false,"suffix":""},{"dropping-particle":"","family":"Siepel","given":"Henk","non-dropping-particle":"","parse-names":false,"suffix":""},{"dropping-particle":"","family":"Hofland","given":"Nick","non-dropping-particle":"","parse-names":false,"suffix":""},{"dropping-particle":"","family":"Schwan","given":"Heinz","non-dropping-particle":"","parse-names":false,"suffix":""},{"dropping-particle":"","family":"Stenmans","given":"Werner","non-dropping-particle":"","parse-names":false,"suffix":""},{"dropping-particle":"","family":"Müller","given":"Andreas","non-dropping-particle":"","parse-names":false,"suffix":""},{"dropping-particle":"","family":"Sumser","given":"Hubert","non-dropping-particle":"","parse-names":false,"suffix":""},{"dropping-particle":"","family":"Hörren","given":"Thomas","non-dropping-particle":"","parse-names":false,"suffix":""},{"dropping-particle":"","family":"Goulson","given":"Dave","non-dropping-particle":"","parse-names":false,"suffix":""},{"dropping-particle":"","family":"Kroon","given":"Hans","non-dropping-particle":"de","parse-names":false,"suffix":""}],"container-title":"PLOS ONE","editor":[{"dropping-particle":"","family":"Lamb","given":"Eric Gordon","non-dropping-particle":"","parse-names":false,"suffix":""}],"id":"ITEM-1","issue":"10","issued":{"date-parts":[["2017","10","18"]]},"note":"Read this paper as it had really strong news coverage.\n\nLooks at change in flying insect biomass in protected areas in Germany.\n\nLooks at a few sites across a number of years but very few sites are repeat visits.\n\nBig coverage as insect declines are big right now but not a great paper.","page":"e0185809","publisher":"Public Library of Science","title":"More than 75 percent decline over 27 years in total flying insect biomass in protected areas","type":"article-journal","volume":"12"},"uris":["http://www.mendeley.com/documents/?uuid=0d73fbd7-4637-3534-adbb-9e8eb550d163"]}],"mendeley":{"formattedCitation":"(Hallmann et al., 2017)","plainTextFormattedCitation":"(Hallmann et al., 2017)","previouslyFormattedCitation":"(Hallmann et al., 2017)"},"properties":{"noteIndex":0},"schema":"https://github.com/citation-style-language/schema/raw/master/csl-citation.json"}</w:instrText>
      </w:r>
      <w:r w:rsidR="00205DE4" w:rsidRPr="5D19E32A">
        <w:rPr>
          <w:color w:val="222222"/>
          <w:shd w:val="clear" w:color="auto" w:fill="FFFFFF"/>
        </w:rPr>
        <w:fldChar w:fldCharType="separate"/>
      </w:r>
      <w:r w:rsidR="00167F9B" w:rsidRPr="00167F9B">
        <w:rPr>
          <w:noProof/>
          <w:color w:val="222222"/>
          <w:shd w:val="clear" w:color="auto" w:fill="FFFFFF"/>
        </w:rPr>
        <w:t>(Hallmann et al., 2017)</w:t>
      </w:r>
      <w:r w:rsidR="00205DE4" w:rsidRPr="5D19E32A">
        <w:rPr>
          <w:color w:val="222222"/>
          <w:shd w:val="clear" w:color="auto" w:fill="FFFFFF"/>
        </w:rPr>
        <w:fldChar w:fldCharType="end"/>
      </w:r>
      <w:r w:rsidR="00FA20A1" w:rsidRPr="5D19E32A">
        <w:rPr>
          <w:color w:val="222222"/>
          <w:shd w:val="clear" w:color="auto" w:fill="FFFFFF"/>
        </w:rPr>
        <w:t xml:space="preserve">, </w:t>
      </w:r>
      <w:r w:rsidR="00BB2619" w:rsidRPr="5D19E32A">
        <w:rPr>
          <w:color w:val="222222"/>
          <w:shd w:val="clear" w:color="auto" w:fill="FFFFFF"/>
        </w:rPr>
        <w:t>a 67% decline in the distribution of butterflies in the Netherlands</w:t>
      </w:r>
      <w:r w:rsidR="00A910AF" w:rsidRPr="5D19E32A">
        <w:rPr>
          <w:color w:val="222222"/>
          <w:shd w:val="clear" w:color="auto" w:fill="FFFFFF"/>
        </w:rPr>
        <w:t xml:space="preserve"> </w:t>
      </w:r>
      <w:r w:rsidR="00205DE4" w:rsidRPr="5D19E32A">
        <w:rPr>
          <w:color w:val="222222"/>
          <w:shd w:val="clear" w:color="auto" w:fill="FFFFFF"/>
        </w:rPr>
        <w:fldChar w:fldCharType="begin" w:fldLock="1"/>
      </w:r>
      <w:r w:rsidR="009658CE">
        <w:rPr>
          <w:color w:val="222222"/>
          <w:shd w:val="clear" w:color="auto" w:fill="FFFFFF"/>
        </w:rPr>
        <w:instrText>ADDIN CSL_CITATION {"citationItems":[{"id":"ITEM-1","itemData":{"DOI":"10.1016/J.BIOCON.2019.03.023","ISSN":"0006-3207","abstract":"Opportunistic butterfly records from 1890 to 2017 were analysed to quantitatively estimate the overall long-term change in occurrence of butterfly species in the Netherlands. For 71 species, we assessed trends in the number of occupied 5 km × 5 km sites by applying a modified List Length method, which takes into account changes in observation effort. We summarised the species trends in a Multi-Species Indicator (MSI) by taking the geometric mean of the species indices. Between 1890–1930 and 1981–1990, the MSI decreased by 67%; downward trends were detected for 42 species, many of which have disappeared completely from the Netherlands. Monitoring count data available from 1992 showed a further 50% decline in MSI. Combined, this yields an estimated decline of 84% in 1890–2017. We argue that in reality the loss is likely even higher. We also assessed separate MSIs for three major butterfly habitat types in the Netherlands: grassland, woodland and heathland. Butterflies strongly declined in all three habitats alike. The trend has stabilised over recent decades in grassland and woodland, but the decline continues in heathland.","author":[{"dropping-particle":"","family":"Strien","given":"Arco J.","non-dropping-particle":"van","parse-names":false,"suffix":""},{"dropping-particle":"","family":"Swaay","given":"Chris A.M.","non-dropping-particle":"van","parse-names":false,"suffix":""},{"dropping-particle":"","family":"Strien-van Liempt","given":"Willy T.F.H.","non-dropping-particle":"van","parse-names":false,"suffix":""},{"dropping-particle":"","family":"Poot","given":"Martin J.M.","non-dropping-particle":"","parse-names":false,"suffix":""},{"dropping-particle":"","family":"WallisDeVries","given":"Michiel F.","non-dropping-particle":"","parse-names":false,"suffix":""}],"container-title":"Biological Conservation","id":"ITEM-1","issued":{"date-parts":[["2019","6","1"]]},"note":"Read 03/10/2019\n\n71 species of butterfly.\nModified List Length method\n5x5km grid\n1890 - 2017\nMSI method for indicator.\n\nModified the LL method to a form similar to the Michaelis-Menten equation and used closure period of multiple years rather than single years.\n\nTests on grid cell size and discuss shortcomings of the list length method for biases.","page":"116-122","publisher":"Elsevier","title":"Over a century of data reveal more than 80% decline in butterflies in the Netherlands","type":"article-journal","volume":"234"},"uris":["http://www.mendeley.com/documents/?uuid=c6057cfc-3011-38fb-ab7f-46a7bc15a283"]}],"mendeley":{"formattedCitation":"(van Strien et al., 2019)","plainTextFormattedCitation":"(van Strien et al., 2019)","previouslyFormattedCitation":"(van Strien et al., 2019)"},"properties":{"noteIndex":0},"schema":"https://github.com/citation-style-language/schema/raw/master/csl-citation.json"}</w:instrText>
      </w:r>
      <w:r w:rsidR="00205DE4" w:rsidRPr="5D19E32A">
        <w:rPr>
          <w:color w:val="222222"/>
          <w:shd w:val="clear" w:color="auto" w:fill="FFFFFF"/>
        </w:rPr>
        <w:fldChar w:fldCharType="separate"/>
      </w:r>
      <w:r w:rsidR="00167F9B" w:rsidRPr="00167F9B">
        <w:rPr>
          <w:noProof/>
          <w:color w:val="222222"/>
          <w:shd w:val="clear" w:color="auto" w:fill="FFFFFF"/>
        </w:rPr>
        <w:t>(van Strien et al., 2019)</w:t>
      </w:r>
      <w:r w:rsidR="00205DE4" w:rsidRPr="5D19E32A">
        <w:rPr>
          <w:color w:val="222222"/>
          <w:shd w:val="clear" w:color="auto" w:fill="FFFFFF"/>
        </w:rPr>
        <w:fldChar w:fldCharType="end"/>
      </w:r>
      <w:r w:rsidR="00C6632A" w:rsidRPr="5D19E32A">
        <w:rPr>
          <w:color w:val="222222"/>
          <w:shd w:val="clear" w:color="auto" w:fill="FFFFFF"/>
        </w:rPr>
        <w:t>, a third of UK pollinators</w:t>
      </w:r>
      <w:r w:rsidRPr="5D19E32A">
        <w:rPr>
          <w:color w:val="222222"/>
        </w:rPr>
        <w:t xml:space="preserve"> </w:t>
      </w:r>
      <w:r w:rsidR="00E94753">
        <w:rPr>
          <w:color w:val="222222"/>
        </w:rPr>
        <w:t>having declined</w:t>
      </w:r>
      <w:r w:rsidR="00AF60B6" w:rsidRPr="5D19E32A">
        <w:rPr>
          <w:color w:val="222222"/>
          <w:shd w:val="clear" w:color="auto" w:fill="FFFFFF"/>
        </w:rPr>
        <w:t xml:space="preserve"> in occupancy</w:t>
      </w:r>
      <w:r w:rsidR="00872A56">
        <w:rPr>
          <w:color w:val="222222"/>
          <w:shd w:val="clear" w:color="auto" w:fill="FFFFFF"/>
        </w:rPr>
        <w:t xml:space="preserve"> </w:t>
      </w:r>
      <w:r w:rsidR="00205DE4" w:rsidRPr="5D19E32A">
        <w:rPr>
          <w:color w:val="222222"/>
          <w:shd w:val="clear" w:color="auto" w:fill="FFFFFF"/>
        </w:rPr>
        <w:fldChar w:fldCharType="begin" w:fldLock="1"/>
      </w:r>
      <w:r w:rsidR="009658CE">
        <w:rPr>
          <w:color w:val="222222"/>
          <w:shd w:val="clear" w:color="auto" w:fill="FFFFFF"/>
        </w:rPr>
        <w:instrText>ADDIN CSL_CITATION {"citationItems":[{"id":"ITEM-1","itemData":{"DOI":"10.1038/s41467-019-08974-9","ISSN":"2041-1723","abstract":"Pollination is a critical ecosystem service underpinning the productivity of agricultural systems across the world. Wild insect populations provide a substantial contribution to the productivity of many crops and seed set of wild flowers. However, large-scale evidence on species-specific trends among wild pollinators are lacking. Here we show substantial inter-specific variation in pollinator trends, based on occupancy models for 353 wild bee and hoverfly species in Great Britain between 1980 and 2013. Furthermore, we estimate a net loss of over 2.7 million occupied 1 km2 grid cells across all species. Declines in pollinator evenness suggest that losses were concentrated in rare species. In addition, losses linked to specific habitats were identified, with a 55% decline among species associated with uplands. This contrasts with dominant crop pollinators, which increased by 12%, potentially in response agri-environment measures. The general declines highlight a fundamental deterioration in both wider biodiversity and non-crop pollination services.","author":[{"dropping-particle":"","family":"Powney","given":"Gary D.","non-dropping-particle":"","parse-names":false,"suffix":""},{"dropping-particle":"","family":"Carvell","given":"Claire","non-dropping-particle":"","parse-names":false,"suffix":""},{"dropping-particle":"","family":"Edwards","given":"Mike","non-dropping-particle":"","parse-names":false,"suffix":""},{"dropping-particle":"","family":"Morris","given":"Roger K. A.","non-dropping-particle":"","parse-names":false,"suffix":""},{"dropping-particle":"","family":"Roy","given":"Helen E.","non-dropping-particle":"","parse-names":false,"suffix":""},{"dropping-particle":"","family":"Woodcock","given":"Ben A.","non-dropping-particle":"","parse-names":false,"suffix":""},{"dropping-particle":"","family":"Isaac","given":"Nick J. B.","non-dropping-particle":"","parse-names":false,"suffix":""}],"container-title":"Nature Communications","id":"ITEM-1","issue":"1","issued":{"date-parts":[["2019","3","26"]]},"note":"Occupancy models used to look at bee and hoverfly trends. \n\nLosses seen for upland species but increases seen for dominant crop pollinators. This could be due to agri-environment measures or potentially more avaialbility of pollen through increased e.g. oilseed rape. \n\nDeclines of bees and hoverflies happened at different times. \n\nDidn't read methods.","page":"1018","publisher":"Nature Publishing Group","title":"Widespread losses of pollinating insects in Britain","type":"article-journal","volume":"10"},"uris":["http://www.mendeley.com/documents/?uuid=8af0fd41-fa3f-396b-b267-0440aba9003a"]}],"mendeley":{"formattedCitation":"(Powney et al., 2019)","plainTextFormattedCitation":"(Powney et al., 2019)","previouslyFormattedCitation":"(Powney et al., 2019)"},"properties":{"noteIndex":0},"schema":"https://github.com/citation-style-language/schema/raw/master/csl-citation.json"}</w:instrText>
      </w:r>
      <w:r w:rsidR="00205DE4" w:rsidRPr="5D19E32A">
        <w:rPr>
          <w:color w:val="222222"/>
          <w:shd w:val="clear" w:color="auto" w:fill="FFFFFF"/>
        </w:rPr>
        <w:fldChar w:fldCharType="separate"/>
      </w:r>
      <w:r w:rsidR="00167F9B" w:rsidRPr="00167F9B">
        <w:rPr>
          <w:noProof/>
          <w:color w:val="222222"/>
          <w:shd w:val="clear" w:color="auto" w:fill="FFFFFF"/>
        </w:rPr>
        <w:t>(Powney et al., 2019)</w:t>
      </w:r>
      <w:r w:rsidR="00205DE4" w:rsidRPr="5D19E32A">
        <w:rPr>
          <w:color w:val="222222"/>
          <w:shd w:val="clear" w:color="auto" w:fill="FFFFFF"/>
        </w:rPr>
        <w:fldChar w:fldCharType="end"/>
      </w:r>
      <w:r w:rsidR="00AF60B6" w:rsidRPr="5D19E32A">
        <w:rPr>
          <w:color w:val="222222"/>
          <w:shd w:val="clear" w:color="auto" w:fill="FFFFFF"/>
        </w:rPr>
        <w:t xml:space="preserve"> and</w:t>
      </w:r>
      <w:r w:rsidR="00EF4F19" w:rsidRPr="5D19E32A">
        <w:rPr>
          <w:color w:val="222222"/>
          <w:shd w:val="clear" w:color="auto" w:fill="FFFFFF"/>
        </w:rPr>
        <w:t xml:space="preserve"> </w:t>
      </w:r>
      <w:r w:rsidR="00E94753">
        <w:rPr>
          <w:color w:val="222222"/>
          <w:shd w:val="clear" w:color="auto" w:fill="FFFFFF"/>
        </w:rPr>
        <w:t>a</w:t>
      </w:r>
      <w:r w:rsidR="00EF4F19" w:rsidRPr="5D19E32A">
        <w:rPr>
          <w:color w:val="222222"/>
          <w:shd w:val="clear" w:color="auto" w:fill="FFFFFF"/>
        </w:rPr>
        <w:t xml:space="preserve"> 9% </w:t>
      </w:r>
      <w:r w:rsidR="00E94753">
        <w:rPr>
          <w:color w:val="222222"/>
          <w:shd w:val="clear" w:color="auto" w:fill="FFFFFF"/>
        </w:rPr>
        <w:t xml:space="preserve">average </w:t>
      </w:r>
      <w:r w:rsidR="00EF4F19" w:rsidRPr="5D19E32A">
        <w:rPr>
          <w:color w:val="222222"/>
          <w:shd w:val="clear" w:color="auto" w:fill="FFFFFF"/>
        </w:rPr>
        <w:t xml:space="preserve">decline in </w:t>
      </w:r>
      <w:r w:rsidR="00A910AF" w:rsidRPr="5D19E32A">
        <w:rPr>
          <w:color w:val="222222"/>
          <w:shd w:val="clear" w:color="auto" w:fill="FFFFFF"/>
        </w:rPr>
        <w:t xml:space="preserve">insect abundance per decade globally </w:t>
      </w:r>
      <w:r w:rsidR="00205DE4" w:rsidRPr="5D19E32A">
        <w:rPr>
          <w:color w:val="222222"/>
          <w:shd w:val="clear" w:color="auto" w:fill="FFFFFF"/>
        </w:rPr>
        <w:fldChar w:fldCharType="begin" w:fldLock="1"/>
      </w:r>
      <w:r w:rsidR="009658CE">
        <w:rPr>
          <w:color w:val="222222"/>
          <w:shd w:val="clear" w:color="auto" w:fill="FFFFFF"/>
        </w:rPr>
        <w:instrText>ADDIN CSL_CITATION {"citationItems":[{"id":"ITEM-1","itemData":{"DOI":"10.1126/SCIENCE.AAX9931","ISSN":"0036-8075","abstract":"Recent studies have reported alarming declines in insect populations, but questions persist about the breadth and pattern of such declines. van Klink et al. compiled data from 166 long-term surveys across 1676 globally distributed sites and confirmed declines in terrestrial insects, albeit at lower rates than some other studies have reported (see the Perspective by Dornelas and Daskalova). However, they found that freshwater insect populations have increased overall, perhaps owing to clean water efforts and climate change. Patterns of variation suggest that local-scale drivers are likely responsible for many changes in population trends, providing hope for directed conservation actions.\n\nScience , this issue p. [417][1]; see also p. [368][2]\n\nRecent case studies showing substantial declines of insect abundances have raised alarm, but how widespread such patterns are remains unclear. We compiled data from 166 long-term surveys of insect assemblages across 1676 sites to investigate trends in insect abundances over time. Overall, we found considerable variation in trends even among adjacent sites but an average decline of terrestrial insect abundance by ~9% per decade and an increase of freshwater insect abundance by ~11% per decade. Both patterns were largely driven by strong trends in North America and some European regions. We found some associations with potential drivers (e.g., land-use drivers), and trends in protected areas tended to be weaker. Our findings provide a more nuanced view of spatiotemporal patterns of insect abundance trends than previously suggested.\n\n [1]: /lookup/doi/10.1126/science.aax9931\n [2]: /lookup/doi/10.1126/science.abb6861","author":[{"dropping-particle":"van","family":"Klink","given":"Roel","non-dropping-particle":"","parse-names":false,"suffix":""},{"dropping-particle":"","family":"Bowler","given":"Diana E.","non-dropping-particle":"","parse-names":false,"suffix":""},{"dropping-particle":"","family":"Gongalsky","given":"Konstantin B.","non-dropping-particle":"","parse-names":false,"suffix":""},{"dropping-particle":"","family":"Swengel","given":"Ann B.","non-dropping-particle":"","parse-names":false,"suffix":""},{"dropping-particle":"","family":"Gentile","given":"Alessandro","non-dropping-particle":"","parse-names":false,"suffix":""},{"dropping-particle":"","family":"Chase","given":"Jonathan M.","non-dropping-particle":"","parse-names":false,"suffix":""}],"container-title":"Science","id":"ITEM-1","issue":"6489","issued":{"date-parts":[["2020","4","24"]]},"note":"Read 24/04/2020\n\nRoel and Diana's paper:\n\n166 long-term surveys of insect assemblages\n1676 sites\n\nLook at trends in abundance over time. \n\n- Average decliens of 9% per decade for terrestrial insects\n- Average increase of 11% per decade for freshwater insects\n- patterns driven by data in NAmerica and Europe\n\n\n* found positive treds associated with local level crop cover","page":"417-420","publisher":"American Association for the Advancement of Science","title":"Meta-analysis reveals declines in terrestrial but increases in freshwater insect abundances","type":"article-journal","volume":"368"},"uris":["http://www.mendeley.com/documents/?uuid=52879de6-a27a-3cb4-b22f-a7c8768ce798"]}],"mendeley":{"formattedCitation":"(Klink et al., 2020)","plainTextFormattedCitation":"(Klink et al., 2020)","previouslyFormattedCitation":"(Klink et al., 2020)"},"properties":{"noteIndex":0},"schema":"https://github.com/citation-style-language/schema/raw/master/csl-citation.json"}</w:instrText>
      </w:r>
      <w:r w:rsidR="00205DE4" w:rsidRPr="5D19E32A">
        <w:rPr>
          <w:color w:val="222222"/>
          <w:shd w:val="clear" w:color="auto" w:fill="FFFFFF"/>
        </w:rPr>
        <w:fldChar w:fldCharType="separate"/>
      </w:r>
      <w:r w:rsidR="00167F9B" w:rsidRPr="00167F9B">
        <w:rPr>
          <w:noProof/>
          <w:color w:val="222222"/>
          <w:shd w:val="clear" w:color="auto" w:fill="FFFFFF"/>
        </w:rPr>
        <w:t>(Klink et al., 2020)</w:t>
      </w:r>
      <w:r w:rsidR="00205DE4" w:rsidRPr="5D19E32A">
        <w:rPr>
          <w:color w:val="222222"/>
          <w:shd w:val="clear" w:color="auto" w:fill="FFFFFF"/>
        </w:rPr>
        <w:fldChar w:fldCharType="end"/>
      </w:r>
      <w:r w:rsidR="00A910AF" w:rsidRPr="5D19E32A">
        <w:rPr>
          <w:color w:val="222222"/>
          <w:shd w:val="clear" w:color="auto" w:fill="FFFFFF"/>
        </w:rPr>
        <w:t xml:space="preserve">.  </w:t>
      </w:r>
      <w:commentRangeEnd w:id="15"/>
      <w:r w:rsidR="00373EB1">
        <w:rPr>
          <w:rStyle w:val="CommentReference"/>
        </w:rPr>
        <w:commentReference w:id="15"/>
      </w:r>
      <w:commentRangeStart w:id="16"/>
      <w:r w:rsidR="00E60741" w:rsidRPr="5D19E32A">
        <w:rPr>
          <w:color w:val="222222"/>
          <w:shd w:val="clear" w:color="auto" w:fill="FFFFFF"/>
        </w:rPr>
        <w:t xml:space="preserve">Some positive change has been shown, for example positive trends of freshwater insects in temperate regions </w:t>
      </w:r>
      <w:r w:rsidR="00205DE4" w:rsidRPr="5D19E32A">
        <w:rPr>
          <w:color w:val="222222"/>
          <w:shd w:val="clear" w:color="auto" w:fill="FFFFFF"/>
        </w:rPr>
        <w:fldChar w:fldCharType="begin" w:fldLock="1"/>
      </w:r>
      <w:r w:rsidR="009658CE">
        <w:rPr>
          <w:color w:val="222222"/>
          <w:shd w:val="clear" w:color="auto" w:fill="FFFFFF"/>
        </w:rPr>
        <w:instrText>ADDIN CSL_CITATION {"citationItems":[{"id":"ITEM-1","itemData":{"DOI":"10.1038/s41559-020-1111-z","ISSN":"2397334X","abstract":"Large-scale biodiversity changes are measured mainly through the responses of a few taxonomic groups. Much less is known about the trends affecting most invertebrates and other neglected taxa, and it is unclear whether well-studied taxa, such as vertebrates, reflect changes in wider biodiversity. Here, we present and analyse trends in the UK distributions of over 5,000 species of invertebrates, bryophytes and lichens, measured as changes in occupancy. Our results reveal substantial variation in the magnitude, direction and timing of changes over the last 45 years. Just one of the four major groups analysed, terrestrial non-insect invertebrates, exhibits the declining trend reported among vertebrates and butterflies. Both terrestrial insects and the bryophytes and lichens group increased in average occupancy. A striking pattern is found among freshwater species, which have undergone a strong recovery since the mid-1990s after two decades of decline. We show that, while average occupancy among most groups appears to have been stable or increasing, there has been substantial change in the relative commonness and rarity of individual species, indicating considerable turnover in community composition. Additionally, large numbers of species have experienced substantial declines. Our results suggest a more complex pattern of biodiversity change in the United Kingdom than previously reported.","author":[{"dropping-particle":"","family":"Outhwaite","given":"Charlotte L.","non-dropping-particle":"","parse-names":false,"suffix":""},{"dropping-particle":"","family":"Gregory","given":"Richard D.","non-dropping-particle":"","parse-names":false,"suffix":""},{"dropping-particle":"","family":"Chandler","given":"Richard E.","non-dropping-particle":"","parse-names":false,"suffix":""},{"dropping-particle":"","family":"Collen","given":"Ben","non-dropping-particle":"","parse-names":false,"suffix":""},{"dropping-particle":"","family":"Isaac","given":"Nick J.B.","non-dropping-particle":"","parse-names":false,"suffix":""}],"container-title":"Nature Ecology and Evolution","id":"ITEM-1","issued":{"date-parts":[["2020","2","17"]]},"page":"1-9","publisher":"Nature Publishing Group","title":"Complex long-term biodiversity change among invertebrates, bryophytes and lichens","type":"article-journal"},"uris":["http://www.mendeley.com/documents/?uuid=aceb581a-aaea-3364-a4b7-83f12c133c4c"]},{"id":"ITEM-2","itemData":{"DOI":"10.1126/SCIENCE.AAX9931","ISSN":"0036-8075","abstract":"Recent studies have reported alarming declines in insect populations, but questions persist about the breadth and pattern of such declines. van Klink et al. compiled data from 166 long-term surveys across 1676 globally distributed sites and confirmed declines in terrestrial insects, albeit at lower rates than some other studies have reported (see the Perspective by Dornelas and Daskalova). However, they found that freshwater insect populations have increased overall, perhaps owing to clean water efforts and climate change. Patterns of variation suggest that local-scale drivers are likely responsible for many changes in population trends, providing hope for directed conservation actions.\n\nScience , this issue p. [417][1]; see also p. [368][2]\n\nRecent case studies showing substantial declines of insect abundances have raised alarm, but how widespread such patterns are remains unclear. We compiled data from 166 long-term surveys of insect assemblages across 1676 sites to investigate trends in insect abundances over time. Overall, we found considerable variation in trends even among adjacent sites but an average decline of terrestrial insect abundance by ~9% per decade and an increase of freshwater insect abundance by ~11% per decade. Both patterns were largely driven by strong trends in North America and some European regions. We found some associations with potential drivers (e.g., land-use drivers), and trends in protected areas tended to be weaker. Our findings provide a more nuanced view of spatiotemporal patterns of insect abundance trends than previously suggested.\n\n [1]: /lookup/doi/10.1126/science.aax9931\n [2]: /lookup/doi/10.1126/science.abb6861","author":[{"dropping-particle":"van","family":"Klink","given":"Roel","non-dropping-particle":"","parse-names":false,"suffix":""},{"dropping-particle":"","family":"Bowler","given":"Diana E.","non-dropping-particle":"","parse-names":false,"suffix":""},{"dropping-particle":"","family":"Gongalsky","given":"Konstantin B.","non-dropping-particle":"","parse-names":false,"suffix":""},{"dropping-particle":"","family":"Swengel","given":"Ann B.","non-dropping-particle":"","parse-names":false,"suffix":""},{"dropping-particle":"","family":"Gentile","given":"Alessandro","non-dropping-particle":"","parse-names":false,"suffix":""},{"dropping-particle":"","family":"Chase","given":"Jonathan M.","non-dropping-particle":"","parse-names":false,"suffix":""}],"container-title":"Science","id":"ITEM-2","issue":"6489","issued":{"date-parts":[["2020","4","24"]]},"note":"Read 24/04/2020\n\nRoel and Diana's paper:\n\n166 long-term surveys of insect assemblages\n1676 sites\n\nLook at trends in abundance over time. \n\n- Average decliens of 9% per decade for terrestrial insects\n- Average increase of 11% per decade for freshwater insects\n- patterns driven by data in NAmerica and Europe\n\n\n* found positive treds associated with local level crop cover","page":"417-420","publisher":"American Association for the Advancement of Science","title":"Meta-analysis reveals declines in terrestrial but increases in freshwater insect abundances","type":"article-journal","volume":"368"},"uris":["http://www.mendeley.com/documents/?uuid=52879de6-a27a-3cb4-b22f-a7c8768ce798"]}],"mendeley":{"formattedCitation":"(Klink et al., 2020; Outhwaite et al., 2020)","plainTextFormattedCitation":"(Klink et al., 2020; Outhwaite et al., 2020)","previouslyFormattedCitation":"(Klink et al., 2020; Outhwaite et al., 2020)"},"properties":{"noteIndex":0},"schema":"https://github.com/citation-style-language/schema/raw/master/csl-citation.json"}</w:instrText>
      </w:r>
      <w:r w:rsidR="00205DE4" w:rsidRPr="5D19E32A">
        <w:rPr>
          <w:color w:val="222222"/>
          <w:shd w:val="clear" w:color="auto" w:fill="FFFFFF"/>
        </w:rPr>
        <w:fldChar w:fldCharType="separate"/>
      </w:r>
      <w:r w:rsidR="00167F9B" w:rsidRPr="00167F9B">
        <w:rPr>
          <w:noProof/>
          <w:color w:val="222222"/>
          <w:shd w:val="clear" w:color="auto" w:fill="FFFFFF"/>
        </w:rPr>
        <w:t>(Klink et al., 2020; Outhwaite et al., 2020)</w:t>
      </w:r>
      <w:r w:rsidR="00205DE4" w:rsidRPr="5D19E32A">
        <w:rPr>
          <w:color w:val="222222"/>
          <w:shd w:val="clear" w:color="auto" w:fill="FFFFFF"/>
        </w:rPr>
        <w:fldChar w:fldCharType="end"/>
      </w:r>
      <w:r w:rsidR="00E60741" w:rsidRPr="5D19E32A">
        <w:rPr>
          <w:color w:val="222222"/>
          <w:shd w:val="clear" w:color="auto" w:fill="FFFFFF"/>
        </w:rPr>
        <w:t>, however, t</w:t>
      </w:r>
      <w:r w:rsidR="00985C90" w:rsidRPr="5D19E32A">
        <w:rPr>
          <w:color w:val="222222"/>
          <w:shd w:val="clear" w:color="auto" w:fill="FFFFFF"/>
        </w:rPr>
        <w:t>he</w:t>
      </w:r>
      <w:r w:rsidR="00DB5AAD" w:rsidRPr="5D19E32A">
        <w:rPr>
          <w:color w:val="222222"/>
          <w:shd w:val="clear" w:color="auto" w:fill="FFFFFF"/>
        </w:rPr>
        <w:t xml:space="preserve"> body of evidence </w:t>
      </w:r>
      <w:r w:rsidR="000C2C88" w:rsidRPr="5D19E32A">
        <w:rPr>
          <w:color w:val="222222"/>
          <w:shd w:val="clear" w:color="auto" w:fill="FFFFFF"/>
        </w:rPr>
        <w:t xml:space="preserve">shows that large-scale declines </w:t>
      </w:r>
      <w:r w:rsidR="009431BB" w:rsidRPr="5D19E32A">
        <w:rPr>
          <w:color w:val="222222"/>
          <w:shd w:val="clear" w:color="auto" w:fill="FFFFFF"/>
        </w:rPr>
        <w:t xml:space="preserve">of insects </w:t>
      </w:r>
      <w:r w:rsidR="000C2C88" w:rsidRPr="5D19E32A">
        <w:rPr>
          <w:color w:val="222222"/>
          <w:shd w:val="clear" w:color="auto" w:fill="FFFFFF"/>
        </w:rPr>
        <w:t xml:space="preserve">are </w:t>
      </w:r>
      <w:r w:rsidR="00A910AF" w:rsidRPr="5D19E32A">
        <w:rPr>
          <w:color w:val="222222"/>
          <w:shd w:val="clear" w:color="auto" w:fill="FFFFFF"/>
        </w:rPr>
        <w:t xml:space="preserve">potentially </w:t>
      </w:r>
      <w:r w:rsidR="003038F1" w:rsidRPr="5D19E32A">
        <w:rPr>
          <w:color w:val="222222"/>
          <w:shd w:val="clear" w:color="auto" w:fill="FFFFFF"/>
        </w:rPr>
        <w:t xml:space="preserve">greater </w:t>
      </w:r>
      <w:r w:rsidR="000C2C88" w:rsidRPr="5D19E32A">
        <w:rPr>
          <w:color w:val="222222"/>
          <w:shd w:val="clear" w:color="auto" w:fill="FFFFFF"/>
        </w:rPr>
        <w:t>than previously recognised</w:t>
      </w:r>
      <w:r w:rsidR="00EC5237">
        <w:rPr>
          <w:color w:val="222222"/>
          <w:shd w:val="clear" w:color="auto" w:fill="FFFFFF"/>
        </w:rPr>
        <w:t xml:space="preserve">, putting the </w:t>
      </w:r>
      <w:r w:rsidR="00A910AF" w:rsidRPr="5D19E32A">
        <w:rPr>
          <w:color w:val="222222"/>
          <w:shd w:val="clear" w:color="auto" w:fill="FFFFFF"/>
        </w:rPr>
        <w:t xml:space="preserve">spotlight on </w:t>
      </w:r>
      <w:r w:rsidR="00E60741" w:rsidRPr="5D19E32A">
        <w:rPr>
          <w:color w:val="222222"/>
          <w:shd w:val="clear" w:color="auto" w:fill="FFFFFF"/>
        </w:rPr>
        <w:t>changes in insect biodiversity</w:t>
      </w:r>
      <w:r w:rsidR="008B454E" w:rsidRPr="5D19E32A">
        <w:rPr>
          <w:color w:val="222222"/>
          <w:shd w:val="clear" w:color="auto" w:fill="FFFFFF"/>
        </w:rPr>
        <w:t>.</w:t>
      </w:r>
      <w:commentRangeEnd w:id="16"/>
      <w:r w:rsidR="00373EB1">
        <w:rPr>
          <w:rStyle w:val="CommentReference"/>
        </w:rPr>
        <w:commentReference w:id="16"/>
      </w:r>
      <w:r w:rsidR="008B454E" w:rsidRPr="5D19E32A">
        <w:rPr>
          <w:color w:val="222222"/>
          <w:shd w:val="clear" w:color="auto" w:fill="FFFFFF"/>
        </w:rPr>
        <w:t xml:space="preserve">  </w:t>
      </w:r>
      <w:commentRangeStart w:id="17"/>
      <w:r w:rsidR="008B454E" w:rsidRPr="5D19E32A">
        <w:rPr>
          <w:color w:val="222222"/>
          <w:shd w:val="clear" w:color="auto" w:fill="FFFFFF"/>
        </w:rPr>
        <w:t>Due to the role insects play in a number of key ecosystem functions and services</w:t>
      </w:r>
      <w:r w:rsidR="00A7315F" w:rsidRPr="5D19E32A">
        <w:rPr>
          <w:color w:val="222222"/>
          <w:shd w:val="clear" w:color="auto" w:fill="FFFFFF"/>
        </w:rPr>
        <w:t>, from pollination</w:t>
      </w:r>
      <w:r w:rsidR="00B240A3" w:rsidRPr="5D19E32A">
        <w:rPr>
          <w:color w:val="222222"/>
          <w:shd w:val="clear" w:color="auto" w:fill="FFFFFF"/>
        </w:rPr>
        <w:t xml:space="preserve"> </w:t>
      </w:r>
      <w:r w:rsidR="00A7315F" w:rsidRPr="5D19E32A">
        <w:rPr>
          <w:color w:val="222222"/>
          <w:shd w:val="clear" w:color="auto" w:fill="FFFFFF"/>
        </w:rPr>
        <w:t>and pest control</w:t>
      </w:r>
      <w:r w:rsidR="0060605B">
        <w:rPr>
          <w:color w:val="222222"/>
          <w:shd w:val="clear" w:color="auto" w:fill="FFFFFF"/>
        </w:rPr>
        <w:t xml:space="preserve">, </w:t>
      </w:r>
      <w:r w:rsidR="00A7315F" w:rsidRPr="5D19E32A">
        <w:rPr>
          <w:color w:val="222222"/>
          <w:shd w:val="clear" w:color="auto" w:fill="FFFFFF"/>
        </w:rPr>
        <w:t>to soil quality regulation</w:t>
      </w:r>
      <w:r w:rsidR="0060605B">
        <w:rPr>
          <w:color w:val="222222"/>
          <w:shd w:val="clear" w:color="auto" w:fill="FFFFFF"/>
        </w:rPr>
        <w:t xml:space="preserve"> </w:t>
      </w:r>
      <w:r w:rsidR="00B240A3" w:rsidRPr="5D19E32A">
        <w:rPr>
          <w:color w:val="222222"/>
          <w:shd w:val="clear" w:color="auto" w:fill="FFFFFF"/>
        </w:rPr>
        <w:t>and</w:t>
      </w:r>
      <w:r w:rsidR="003C5DE5" w:rsidRPr="5D19E32A">
        <w:rPr>
          <w:color w:val="222222"/>
          <w:shd w:val="clear" w:color="auto" w:fill="FFFFFF"/>
        </w:rPr>
        <w:t xml:space="preserve"> decomposition</w:t>
      </w:r>
      <w:r w:rsidR="0060605B">
        <w:rPr>
          <w:color w:val="222222"/>
          <w:shd w:val="clear" w:color="auto" w:fill="FFFFFF"/>
        </w:rPr>
        <w:t xml:space="preserve"> </w:t>
      </w:r>
      <w:r w:rsidR="00205DE4">
        <w:rPr>
          <w:color w:val="222222"/>
          <w:shd w:val="clear" w:color="auto" w:fill="FFFFFF"/>
        </w:rPr>
        <w:fldChar w:fldCharType="begin" w:fldLock="1"/>
      </w:r>
      <w:r w:rsidR="00EB7D1D">
        <w:rPr>
          <w:color w:val="222222"/>
          <w:shd w:val="clear" w:color="auto" w:fill="FFFFFF"/>
        </w:rPr>
        <w:instrText>ADDIN CSL_CITATION {"citationItems":[{"id":"ITEM-1","itemData":{"DOI":"10.1016/j.cois.2014.06.004","ISBN":"2214-5745","ISSN":"22145745","abstract":"Insects and other small invertebrates are ubiquitous components of all terrestrial and freshwater food webs, but their cumulative biomass is small relative to plants and microbes. As a result, it is often assumed that these animals make relatively minor contributions to ecosystem processes. Despite their small sizes and cumulative biomass, we suggest that these animals may commonly have important effects on carbon and nutrient cycling by modulating the quality and quantity of resources that enter the detrital food web, with consequences at the ecosystem level. These effects can occur through multiple pathways, including direct inputs of insect biomass, the transformation of detrital biomass, and the indirect effects of predators on herbivores and detritivores. In virtually all cases, the ecosystem effects of these pathways are ultimately mediated through interactions with plants and soil microbes. Merging our understanding of insect, plant and microbial ecology will offer a valuable way to better integrate community-level interactions with ecosystem processes. © 2014 Elsevier Inc.","author":[{"dropping-particle":"","family":"Yang","given":"Louie H.","non-dropping-particle":"","parse-names":false,"suffix":""},{"dropping-particle":"","family":"Gratton","given":"Claudio","non-dropping-particle":"","parse-names":false,"suffix":""}],"container-title":"Current Opinion in Insect Science","id":"ITEM-1","issued":{"date-parts":[["2014","8","1"]]},"note":"Discuss importance of insects in carbon and nutrient cycling services through the modulation of the quality and quantity of resources that enter the detrital food web.\n\nSome key references for insect info.\n\nDescribes the interactions between insects, plants and microbes in the cycling of nutrients with above and below-ground interactions.","page":"26-32","publisher":"Elsevier","title":"Insects as drivers of ecosystem processes","type":"article-journal","volume":"2"},"uris":["http://www.mendeley.com/documents/?uuid=d414756c-25ff-37a6-8328-5c6fbade4fbc"]}],"mendeley":{"formattedCitation":"(Yang &amp; Gratton, 2014)","plainTextFormattedCitation":"(Yang &amp; Gratton, 2014)","previouslyFormattedCitation":"(Yang &amp; Gratton, 2014)"},"properties":{"noteIndex":0},"schema":"https://github.com/citation-style-language/schema/raw/master/csl-citation.json"}</w:instrText>
      </w:r>
      <w:r w:rsidR="00205DE4">
        <w:rPr>
          <w:color w:val="222222"/>
          <w:shd w:val="clear" w:color="auto" w:fill="FFFFFF"/>
        </w:rPr>
        <w:fldChar w:fldCharType="separate"/>
      </w:r>
      <w:r w:rsidR="009658CE" w:rsidRPr="009658CE">
        <w:rPr>
          <w:noProof/>
          <w:color w:val="222222"/>
          <w:shd w:val="clear" w:color="auto" w:fill="FFFFFF"/>
        </w:rPr>
        <w:t>(Yang &amp; Gratton, 2014)</w:t>
      </w:r>
      <w:r w:rsidR="00205DE4">
        <w:rPr>
          <w:color w:val="222222"/>
          <w:shd w:val="clear" w:color="auto" w:fill="FFFFFF"/>
        </w:rPr>
        <w:fldChar w:fldCharType="end"/>
      </w:r>
      <w:r w:rsidR="005F7308" w:rsidRPr="5D19E32A">
        <w:rPr>
          <w:color w:val="222222"/>
          <w:shd w:val="clear" w:color="auto" w:fill="FFFFFF"/>
        </w:rPr>
        <w:t xml:space="preserve">, </w:t>
      </w:r>
      <w:r w:rsidR="00985C90" w:rsidRPr="5D19E32A">
        <w:rPr>
          <w:color w:val="222222"/>
          <w:shd w:val="clear" w:color="auto" w:fill="FFFFFF"/>
        </w:rPr>
        <w:t>this</w:t>
      </w:r>
      <w:r w:rsidR="008B454E" w:rsidRPr="5D19E32A">
        <w:rPr>
          <w:color w:val="222222"/>
          <w:shd w:val="clear" w:color="auto" w:fill="FFFFFF"/>
        </w:rPr>
        <w:t xml:space="preserve"> decline </w:t>
      </w:r>
      <w:r w:rsidR="00441785" w:rsidRPr="5D19E32A">
        <w:rPr>
          <w:color w:val="222222"/>
          <w:shd w:val="clear" w:color="auto" w:fill="FFFFFF"/>
        </w:rPr>
        <w:t>is of great concern for both biodiversity conservation and human well-being.</w:t>
      </w:r>
      <w:commentRangeEnd w:id="17"/>
      <w:r w:rsidR="00373EB1">
        <w:rPr>
          <w:rStyle w:val="CommentReference"/>
        </w:rPr>
        <w:commentReference w:id="17"/>
      </w:r>
      <w:r w:rsidR="00370D4F" w:rsidRPr="5D19E32A">
        <w:rPr>
          <w:color w:val="222222"/>
          <w:shd w:val="clear" w:color="auto" w:fill="FFFFFF"/>
        </w:rPr>
        <w:t xml:space="preserve"> </w:t>
      </w:r>
    </w:p>
    <w:p w:rsidR="005242FF" w:rsidRDefault="005242FF" w:rsidP="00027849">
      <w:pPr>
        <w:spacing w:line="360" w:lineRule="auto"/>
        <w:jc w:val="both"/>
        <w:rPr>
          <w:rFonts w:cstheme="minorHAnsi"/>
          <w:color w:val="222222"/>
          <w:shd w:val="clear" w:color="auto" w:fill="FFFFFF"/>
        </w:rPr>
      </w:pPr>
    </w:p>
    <w:p w:rsidR="00A23319" w:rsidRDefault="0064391B" w:rsidP="00411206">
      <w:pPr>
        <w:spacing w:line="360" w:lineRule="auto"/>
        <w:jc w:val="both"/>
      </w:pPr>
      <w:r w:rsidRPr="5D19E32A">
        <w:rPr>
          <w:color w:val="222222"/>
          <w:shd w:val="clear" w:color="auto" w:fill="FFFFFF"/>
        </w:rPr>
        <w:lastRenderedPageBreak/>
        <w:t>A</w:t>
      </w:r>
      <w:r w:rsidR="00411206" w:rsidRPr="5D19E32A">
        <w:rPr>
          <w:color w:val="222222"/>
          <w:shd w:val="clear" w:color="auto" w:fill="FFFFFF"/>
        </w:rPr>
        <w:t>lthough recent studies have shown the magnitude of trends in insect biodiversity</w:t>
      </w:r>
      <w:r w:rsidR="007225C7" w:rsidRPr="5D19E32A">
        <w:rPr>
          <w:color w:val="222222"/>
          <w:shd w:val="clear" w:color="auto" w:fill="FFFFFF"/>
        </w:rPr>
        <w:t>,</w:t>
      </w:r>
      <w:r w:rsidR="003F4159" w:rsidRPr="5D19E32A">
        <w:rPr>
          <w:color w:val="222222"/>
          <w:shd w:val="clear" w:color="auto" w:fill="FFFFFF"/>
        </w:rPr>
        <w:t xml:space="preserve"> </w:t>
      </w:r>
      <w:r w:rsidR="00411206" w:rsidRPr="5D19E32A">
        <w:rPr>
          <w:color w:val="222222"/>
          <w:shd w:val="clear" w:color="auto" w:fill="FFFFFF"/>
        </w:rPr>
        <w:t xml:space="preserve">there is currently little understanding of the </w:t>
      </w:r>
      <w:r w:rsidR="00D31625" w:rsidRPr="5D19E32A">
        <w:rPr>
          <w:color w:val="222222"/>
          <w:shd w:val="clear" w:color="auto" w:fill="FFFFFF"/>
        </w:rPr>
        <w:t>global drivers of</w:t>
      </w:r>
      <w:r w:rsidR="440E3676" w:rsidRPr="5D19E32A">
        <w:rPr>
          <w:color w:val="222222"/>
          <w:shd w:val="clear" w:color="auto" w:fill="FFFFFF"/>
        </w:rPr>
        <w:t xml:space="preserve"> insect</w:t>
      </w:r>
      <w:r w:rsidR="00D31625" w:rsidRPr="5D19E32A">
        <w:rPr>
          <w:color w:val="222222"/>
          <w:shd w:val="clear" w:color="auto" w:fill="FFFFFF"/>
        </w:rPr>
        <w:t xml:space="preserve"> declines </w:t>
      </w:r>
      <w:commentRangeStart w:id="18"/>
      <w:r w:rsidR="00D31625" w:rsidRPr="5D19E32A">
        <w:rPr>
          <w:color w:val="222222"/>
          <w:shd w:val="clear" w:color="auto" w:fill="FFFFFF"/>
        </w:rPr>
        <w:t xml:space="preserve">or the </w:t>
      </w:r>
      <w:r w:rsidR="00411206" w:rsidRPr="5D19E32A">
        <w:rPr>
          <w:color w:val="222222"/>
          <w:shd w:val="clear" w:color="auto" w:fill="FFFFFF"/>
        </w:rPr>
        <w:t xml:space="preserve">potential </w:t>
      </w:r>
      <w:r w:rsidR="4161A628" w:rsidRPr="5D19E32A">
        <w:rPr>
          <w:color w:val="222222"/>
          <w:shd w:val="clear" w:color="auto" w:fill="FFFFFF"/>
        </w:rPr>
        <w:t xml:space="preserve">for </w:t>
      </w:r>
      <w:r w:rsidR="00411206" w:rsidRPr="5D19E32A">
        <w:rPr>
          <w:color w:val="222222"/>
          <w:shd w:val="clear" w:color="auto" w:fill="FFFFFF"/>
        </w:rPr>
        <w:t xml:space="preserve">interactions between </w:t>
      </w:r>
      <w:r w:rsidR="003F4159" w:rsidRPr="5D19E32A">
        <w:rPr>
          <w:color w:val="222222"/>
          <w:shd w:val="clear" w:color="auto" w:fill="FFFFFF"/>
        </w:rPr>
        <w:t xml:space="preserve">large-scale </w:t>
      </w:r>
      <w:r w:rsidR="00411206" w:rsidRPr="5D19E32A">
        <w:rPr>
          <w:color w:val="222222"/>
          <w:shd w:val="clear" w:color="auto" w:fill="FFFFFF"/>
        </w:rPr>
        <w:t>drivers</w:t>
      </w:r>
      <w:r w:rsidR="00D31625" w:rsidRPr="5D19E32A">
        <w:rPr>
          <w:color w:val="222222"/>
          <w:shd w:val="clear" w:color="auto" w:fill="FFFFFF"/>
        </w:rPr>
        <w:t xml:space="preserve"> such as land use and climate change</w:t>
      </w:r>
      <w:commentRangeEnd w:id="18"/>
      <w:r w:rsidR="00373EB1">
        <w:rPr>
          <w:rStyle w:val="CommentReference"/>
        </w:rPr>
        <w:commentReference w:id="18"/>
      </w:r>
      <w:r w:rsidR="00411206" w:rsidRPr="5D19E32A">
        <w:rPr>
          <w:color w:val="222222"/>
          <w:shd w:val="clear" w:color="auto" w:fill="FFFFFF"/>
        </w:rPr>
        <w:t xml:space="preserve">.  </w:t>
      </w:r>
      <w:r w:rsidR="00312CAF">
        <w:t xml:space="preserve">There is increasing evidence that land-use, land-use intensity and climate </w:t>
      </w:r>
      <w:r w:rsidR="00E03F48">
        <w:t xml:space="preserve">change </w:t>
      </w:r>
      <w:r w:rsidR="00312CAF">
        <w:t>interact to shape biodiversity</w:t>
      </w:r>
      <w:r w:rsidR="00826A2F">
        <w:t xml:space="preserve"> more generally</w:t>
      </w:r>
      <w:r w:rsidR="00312CAF">
        <w:t xml:space="preserve"> </w:t>
      </w:r>
      <w:r w:rsidR="00205DE4">
        <w:fldChar w:fldCharType="begin" w:fldLock="1"/>
      </w:r>
      <w:r w:rsidR="009658CE">
        <w:instrText>ADDIN CSL_CITATION {"citationItems":[{"id":"ITEM-1","itemData":{"DOI":"10.1038/s41586-019-1048-z","ISSN":"14764687","abstract":"Agriculture and the exploitation of natural resources have transformed tropical mountain ecosystems across the world, and the consequences of these transformations for biodiversity and ecosystem functioning are largely unknown 1–3 . Conclusions that are derived from studies in non-mountainous areas are not suitable for predicting the effects of land-use changes on tropical mountains because the climatic environment rapidly changes with elevation, which may mitigate or amplify the effects of land use 4,5 . It is of key importance to understand how the interplay of climate and land use constrains biodiversity and ecosystem functions to determine the consequences of global change for mountain ecosystems. Here we show that the interacting effects of climate and land use reshape elevational trends in biodiversity and ecosystem functions on Africa’s largest mountain, Mount Kilimanjaro (Tanzania). We find that increasing land-use intensity causes larger losses of plant and animal species richness in the arid lowlands than in humid submontane and montane zones. Increases in land-use intensity are associated with significant changes in the composition of plant, animal and microorganism communities; stronger modifications of plant and animal communities occur in arid and humid ecosystems, respectively. Temperature, precipitation and land use jointly modulate soil properties, nutrient turnover, greenhouse gas emissions, plant biomass and productivity, as well as animal interactions. Our data suggest that the response of ecosystem functions to land-use intensity depends strongly on climate; more-severe changes in ecosystem functioning occur in the arid lowlands and the cold montane zone. Interactions between climate and land use explained—on average—54% of the variation in species richness, species composition and ecosystem functions, whereas only 30% of variation was related to single drivers. Our study reveals that climate can modulate the effects of land use on biodiversity and ecosystem functioning, and points to a lowered resistance of ecosystems in climatically challenging environments to ongoing land-use changes in tropical mountainous regions.","author":[{"dropping-particle":"","family":"Peters","given":"Marcell K.","non-dropping-particle":"","parse-names":false,"suffix":""},{"dropping-particle":"","family":"Hemp","given":"Andreas","non-dropping-particle":"","parse-names":false,"suffix":""},{"dropping-particle":"","family":"Appelhans","given":"Tim","non-dropping-particle":"","parse-names":false,"suffix":""},{"dropping-particle":"","family":"Becker","given":"Joscha N.","non-dropping-particle":"","parse-names":false,"suffix":""},{"dropping-particle":"","family":"Behler","given":"Christina","non-dropping-particle":"","parse-names":false,"suffix":""},{"dropping-particle":"","family":"Classen","given":"Alice","non-dropping-particle":"","parse-names":false,"suffix":""},{"dropping-particle":"","family":"Detsch","given":"Florian","non-dropping-particle":"","parse-names":false,"suffix":""},{"dropping-particle":"","family":"Ensslin","given":"Andreas","non-dropping-particle":"","parse-names":false,"suffix":""},{"dropping-particle":"","family":"Ferger","given":"Stefan W.","non-dropping-particle":"","parse-names":false,"suffix":""},{"dropping-particle":"","family":"Frederiksen","given":"Sara B.","non-dropping-particle":"","parse-names":false,"suffix":""},{"dropping-particle":"","family":"Gebert","given":"Friederike","non-dropping-particle":"","parse-names":false,"suffix":""},{"dropping-particle":"","family":"Gerschlauer","given":"Friederike","non-dropping-particle":"","parse-names":false,"suffix":""},{"dropping-particle":"","family":"Gütlein","given":"Adrian","non-dropping-particle":"","parse-names":false,"suffix":""},{"dropping-particle":"","family":"Helbig-Bonitz","given":"Maria","non-dropping-particle":"","parse-names":false,"suffix":""},{"dropping-particle":"","family":"Hemp","given":"Claudia","non-dropping-particle":"","parse-names":false,"suffix":""},{"dropping-particle":"","family":"Kindeketa","given":"William J.","non-dropping-particle":"","parse-names":false,"suffix":""},{"dropping-particle":"","family":"Kühnel","given":"Anna","non-dropping-particle":"","parse-names":false,"suffix":""},{"dropping-particle":"V.","family":"Mayr","given":"Antonia","non-dropping-particle":"","parse-names":false,"suffix":""},{"dropping-particle":"","family":"Mwangomo","given":"Ephraim","non-dropping-particle":"","parse-names":false,"suffix":""},{"dropping-particle":"","family":"Ngereza","given":"Christine","non-dropping-particle":"","parse-names":false,"suffix":""},{"dropping-particle":"","family":"Njovu","given":"Henry K.","non-dropping-particle":"","parse-names":false,"suffix":""},{"dropping-particle":"","family":"Otte","given":"Insa","non-dropping-particle":"","parse-names":false,"suffix":""},{"dropping-particle":"","family":"Pabst","given":"Holger","non-dropping-particle":"","parse-names":false,"suffix":""},{"dropping-particle":"","family":"Renner","given":"Marion","non-dropping-particle":"","parse-names":false,"suffix":""},{"dropping-particle":"","family":"Röder","given":"Juliane","non-dropping-particle":"","parse-names":false,"suffix":""},{"dropping-particle":"","family":"Rutten","given":"Gemma","non-dropping-particle":"","parse-names":false,"suffix":""},{"dropping-particle":"","family":"Schellenberger Costa","given":"David","non-dropping-particle":"","parse-names":false,"suffix":""},{"dropping-particle":"","family":"Sierra-Cornejo","given":"Natalia","non-dropping-particle":"","parse-names":false,"suffix":""},{"dropping-particle":"","family":"Vollstädt","given":"Maximilian G.R.","non-dropping-particle":"","parse-names":false,"suffix":""},{"dropping-particle":"","family":"Dulle","given":"Hamadi I.","non-dropping-particle":"","parse-names":false,"suffix":""},{"dropping-particle":"","family":"Eardley","given":"Connal D.","non-dropping-particle":"","parse-names":false,"suffix":""},{"dropping-particle":"","family":"Howell","given":"Kim M.","non-dropping-particle":"","parse-names":false,"suffix":""},{"dropping-particle":"","family":"Keller","given":"Alexander","non-dropping-particle":"","parse-names":false,"suffix":""},{"dropping-particle":"","family":"Peters","given":"Ralph S.","non-dropping-particle":"","parse-names":false,"suffix":""},{"dropping-particle":"","family":"Ssymank","given":"Axel","non-dropping-particle":"","parse-names":false,"suffix":""},{"dropping-particle":"","family":"Kakengi","given":"Victor","non-dropping-particle":"","parse-names":false,"suffix":""},{"dropping-particle":"","family":"Zhang","given":"Jie","non-dropping-particle":"","parse-names":false,"suffix":""},{"dropping-particle":"","family":"Bogner","given":"Christina","non-dropping-particle":"","parse-names":false,"suffix":""},{"dropping-particle":"","family":"Böhning-Gaese","given":"Katrin","non-dropping-particle":"","parse-names":false,"suffix":""},{"dropping-particle":"","family":"Brandl","given":"Roland","non-dropping-particle":"","parse-names":false,"suffix":""},{"dropping-particle":"","family":"Hertel","given":"Dietrich","non-dropping-particle":"","parse-names":false,"suffix":""},{"dropping-particle":"","family":"Huwe","given":"Bernd","non-dropping-particle":"","parse-names":false,"suffix":""},{"dropping-particle":"","family":"Kiese","given":"Ralf","non-dropping-particle":"","parse-names":false,"suffix":""},{"dropping-particle":"","family":"Kleyer","given":"Michael","non-dropping-particle":"","parse-names":false,"suffix":""},{"dropping-particle":"","family":"Kuzyakov","given":"Yakov","non-dropping-particle":"","parse-names":false,"suffix":""},{"dropping-particle":"","family":"Nauss","given":"Thomas","non-dropping-particle":"","parse-names":false,"suffix":""},{"dropping-particle":"","family":"Schleuning","given":"Matthias","non-dropping-particle":"","parse-names":false,"suffix":""},{"dropping-particle":"","family":"Tschapka","given":"Marco","non-dropping-particle":"","parse-names":false,"suffix":""},{"dropping-particle":"","family":"Fischer","given":"Markus","non-dropping-particle":"","parse-names":false,"suffix":""},{"dropping-particle":"","family":"Steffan-Dewenter","given":"Ingolf","non-dropping-particle":"","parse-names":false,"suffix":""}],"container-title":"Nature","id":"ITEM-1","issue":"7750","issued":{"date-parts":[["2019"]]},"page":"88-92","publisher":"Springer US","title":"Climate–land-use interactions shape tropical mountain biodiversity and ecosystem functions","type":"article-journal","volume":"568"},"uris":["http://www.mendeley.com/documents/?uuid=0d293477-5d30-46d1-bfb2-8657583c2e64","http://www.mendeley.com/documents/?uuid=e430a87e-ed5e-433d-b3b3-77c07005edf8"]},{"id":"ITEM-2","itemData":{"DOI":"10.1002/wcc.271","ISSN":"17577799","abstract":"Global change drivers are known to interact in their effects on biodiversity, but much research to date ignores this complexity. As a consequence, there are problems in the attribution of biodiversity change to different drivers and, therefore, our ability to manage habitats and landscapes appropriately. Few studies explicitly acknowledge and account for interactive (i.e., nonadditive) effects of land use and climate change on biodiversity. One reason is that the mechanisms by which drivers interact are poorly understood. We evaluate such mechanisms, including interactions between demographic parameters, evolutionary trade-offs and synergies and threshold effects of population size and patch occupancy on population persistence. Other reasons for the lack of appropriate research are limited data availability and analytical issues in addressing interaction effects. We highlight the influence that attribution errors can have on biodiversity projections and discuss experimental designs and analytical tools suited to this challenge. Finally, we summarize the risks and opportunities provided by the existence of interaction effects. Risks include ineffective conservation management; but opportunities also arise, whereby the negative impacts of climate change on biodiversity can be reduced through appropriate land management as an adaptation measure. We hope that increasing the understanding of key mechanisms underlying interaction effects and discussing appropriate experimental and analytical designs for attribution will help researchers, policy makers, and conservation practitioners to better minimize risks and exploit opportunities provided by land use-climate change interactions. For further resources related to this article, please visit the WIREs website. Conflict of interest: The authors have declared no conflicts of interest for this article. © 2014 The Authors. WIREs Climate Change.","author":[{"dropping-particle":"","family":"Oliver","given":"Tom H.","non-dropping-particle":"","parse-names":false,"suffix":""},{"dropping-particle":"","family":"Morecroft","given":"Mike D.","non-dropping-particle":"","parse-names":false,"suffix":""}],"container-title":"Wiley Interdisciplinary Reviews: Climate Change","id":"ITEM-2","issue":"3","issued":{"date-parts":[["2014"]]},"page":"317-335","title":"Interactions between climate change and land use change on biodiversity: Attribution problems, risks, and opportunities","type":"article","volume":"5"},"uris":["http://www.mendeley.com/documents/?uuid=d620e7f9-3f31-4fb6-b58b-4f770cfe48b5","http://www.mendeley.com/documents/?uuid=a2992f71-943c-4b7d-8b6d-0417425eb901"]},{"id":"ITEM-3","itemData":{"DOI":"10.1111/gcb.13587","ISSN":"13652486","abstract":"Climate change is increasingly altering the composition of ecological communities, in combination with other environmental pressures such as high-intensity land use. Pressures are expected to interact in their effects, but the extent to which intensive human land use constrains community responses to climate change is currently unclear. A generic indicator of climate change impact, the community temperature index (CTI), has previously been used to suggest that both bird and butterflies are successfully ‘tracking’ climate change. Here, we assessed community changes at over 600 English bird or butterfly monitoring sites over three decades and tested how the surrounding land has influenced these changes. We partitioned community changes into warm- and cold-associated assemblages and found that English bird communities have not reorganized successfully in response to climate change. CTI increases for birds are primarily attributable to the loss of cold-associated species, whilst for butterflies, warm-associated species have tended to increase. Importantly, the area of intensively managed land use around monitoring sites appears to influence these community changes, with large extents of intensively managed land limiting ‘adaptive’ community reorganization in response to climate change. Specifically, high-intensity land use appears to exacerbate declines in cold-adapted bird and butterfly species, and prevent increases in warm-associated birds. This has broad implications for managing landscapes to promote climate change adaptation.","author":[{"dropping-particle":"","family":"Oliver","given":"Tom H.","non-dropping-particle":"","parse-names":false,"suffix":""},{"dropping-particle":"","family":"Gillings","given":"Simon","non-dropping-particle":"","parse-names":false,"suffix":""},{"dropping-particle":"","family":"Pearce-Higgins","given":"James W.","non-dropping-particle":"","parse-names":false,"suffix":""},{"dropping-particle":"","family":"Brereton","given":"Tom","non-dropping-particle":"","parse-names":false,"suffix":""},{"dropping-particle":"","family":"Crick","given":"Humphrey Q.P.","non-dropping-particle":"","parse-names":false,"suffix":""},{"dropping-particle":"","family":"Duffield","given":"Simon J.","non-dropping-particle":"","parse-names":false,"suffix":""},{"dropping-particle":"","family":"Morecroft","given":"Michael D.","non-dropping-particle":"","parse-names":false,"suffix":""},{"dropping-particle":"","family":"Roy","given":"David B.","non-dropping-particle":"","parse-names":false,"suffix":""}],"container-title":"Global Change Biology","id":"ITEM-3","issue":"6","issued":{"date-parts":[["2017"]]},"page":"2272-2283","title":"Large extents of intensive land use limit community reorganization during climate warming","type":"article-journal","volume":"23"},"uris":["http://www.mendeley.com/documents/?uuid=91cefa8d-f2b5-4a90-bc03-89c3d2bba461","http://www.mendeley.com/documents/?uuid=e0c884c0-4975-4acb-941c-d38861e98302"]},{"id":"ITEM-4","itemData":{"DOI":"10.1038/s41586-018-0140-0","ISSN":"0028-0836","abstract":"Body size is intrinsically linked to metabolic rate and life-history traits, and is a crucial determinant of food webs and community dynamics1,2. The increased temperatures associated with the urban-heat-island effect result in increased metabolic costs and are expected to drive shifts to smaller body sizes\n                  3\n                . Urban environments are, however, also characterized by substantial habitat fragmentation\n                  4\n                , which favours mobile species. Here, using a replicated, spatially nested sampling design across ten animal taxonomic groups, we show that urban communities generally consist of smaller species. In addition, although we show urban warming for three habitat types and associated reduced community-weighted mean body sizes for four taxa, three taxa display a shift to larger species along the urbanization gradients. Our results show that the general trend towards smaller-sized species is overruled by filtering for larger species when there is positive covariation between size and dispersal, a process that can mitigate the low connectivity of ecological resources in urban settings\n                  5\n                . We thus demonstrate that the urban-heat-island effect and urban habitat fragmentation are associated with contrasting community-level shifts in body size that critically depend on the association between body size and dispersal. Because body size determines the structure and dynamics of ecological networks\n                  1\n                , such shifts may affect urban ecosystem function.","author":[{"dropping-particle":"","family":"Merckx","given":"Thomas","non-dropping-particle":"","parse-names":false,"suffix":""},{"dropping-particle":"","family":"Souffreau","given":"Caroline","non-dropping-particle":"","parse-names":false,"suffix":""},{"dropping-particle":"","family":"Kaiser","given":"Aurélien","non-dropping-particle":"","parse-names":false,"suffix":""},{"dropping-particle":"","family":"Baardsen","given":"Lisa F.","non-dropping-particle":"","parse-names":false,"suffix":""},{"dropping-particle":"","family":"Backeljau","given":"Thierry","non-dropping-particle":"","parse-names":false,"suffix":""},{"dropping-particle":"","family":"Bonte","given":"Dries","non-dropping-particle":"","parse-names":false,"suffix":""},{"dropping-particle":"","family":"Brans","given":"Kristien I.","non-dropping-particle":"","parse-names":false,"suffix":""},{"dropping-particle":"","family":"Cours","given":"Marie","non-dropping-particle":"","parse-names":false,"suffix":""},{"dropping-particle":"","family":"Dahirel","given":"Maxime","non-dropping-particle":"","parse-names":false,"suffix":""},{"dropping-particle":"","family":"Debortoli","given":"Nicolas","non-dropping-particle":"","parse-names":false,"suffix":""},{"dropping-particle":"","family":"Wolf","given":"Katrien","non-dropping-particle":"De","parse-names":false,"suffix":""},{"dropping-particle":"","family":"Engelen","given":"Jessie M. T.","non-dropping-particle":"","parse-names":false,"suffix":""},{"dropping-particle":"","family":"Fontaneto","given":"Diego","non-dropping-particle":"","parse-names":false,"suffix":""},{"dropping-particle":"","family":"Gianuca","given":"Andros T.","non-dropping-particle":"","parse-names":false,"suffix":""},{"dropping-particle":"","family":"Govaert","given":"Lynn","non-dropping-particle":"","parse-names":false,"suffix":""},{"dropping-particle":"","family":"Hendrickx","given":"Frederik","non-dropping-particle":"","parse-names":false,"suffix":""},{"dropping-particle":"","family":"Higuti","given":"Janet","non-dropping-particle":"","parse-names":false,"suffix":""},{"dropping-particle":"","family":"Lens","given":"Luc","non-dropping-particle":"","parse-names":false,"suffix":""},{"dropping-particle":"","family":"Martens","given":"Koen","non-dropping-particle":"","parse-names":false,"suffix":""},{"dropping-particle":"","family":"Matheve","given":"Hans","non-dropping-particle":"","parse-names":false,"suffix":""},{"dropping-particle":"","family":"Matthysen","given":"Erik","non-dropping-particle":"","parse-names":false,"suffix":""},{"dropping-particle":"","family":"Piano","given":"Elena","non-dropping-particle":"","parse-names":false,"suffix":""},{"dropping-particle":"","family":"Sablon","given":"Rose","non-dropping-particle":"","parse-names":false,"suffix":""},{"dropping-particle":"","family":"Schön","given":"Isa","non-dropping-particle":"","parse-names":false,"suffix":""},{"dropping-particle":"","family":"Doninck","given":"Karine","non-dropping-particle":"Van","parse-names":false,"suffix":""},{"dropping-particle":"","family":"Meester","given":"Luc","non-dropping-particle":"De","parse-names":false,"suffix":""},{"dropping-particle":"","family":"Dyck","given":"Hans","non-dropping-particle":"Van","parse-names":false,"suffix":""}],"container-title":"Nature","id":"ITEM-4","issue":"7708","issued":{"date-parts":[["2018","6","23"]]},"note":"Journal Club 23/01/2019, lead by Tim.\n\nIn urban environments, the urban- heat-island effect leads to smaller body size in some taxa, but this is dependent on the correlation between body size and dispersal ability.\n\nBUC = built up cover\n\nCWMBS = community- weighted mean body size","page":"113-116","publisher":"Nature Publishing Group","title":"Body-size shifts in aquatic and terrestrial urban communities","type":"article-journal","volume":"558"},"uris":["http://www.mendeley.com/documents/?uuid=55ab620a-49e4-3105-9b66-f26df6bf53cb"]},{"id":"ITEM-5","itemData":{"DOI":"10.1038/s41559-019-0819-0","ISSN":"2397334X","abstract":"Human impacts, especially land-use change, are precipitating biodiversity loss. Yet anthropogenic drivers are layered atop natural biogeographic gradients. We ask whether the effects of anthropogenic habitat conversion depend on climatic context. We studied the structure of Anolis lizard communities in intact and human-modified habitats across natural climate gradients in the northern Dominican Republic. Using community-wide mark–resight methods to control for detection bias, we show that the effects of habitat conversion reverse with elevation (and thus macroclimate temperature). Deforestation reduces abundance and biomass in lowland communities but has no such effect at high elevations. In contrast, forest loss results in no compositional change in the lowlands, but complete community turnover between habitats in the highlands. These contrasting community-level patterns emerge from consistent responses of individual species based on their thermal niches. Community reorganization in the highlands stems from thermal niche tracking and habitat switching by abundant lowland species. We find no support for the hypothesis that climate generalists outperform specialists to succeed in anthropogenic habitats. Instead, warm-climate specialists dominate anthropogenic habitats, even in cool macroclimates. Human impacts interact with pre-existing environmental gradients to reorganize biodiversity. Leveraging a biogeographic perspective will provide insight into the future communities of life on Earth.","author":[{"dropping-particle":"","family":"Frishkoff","given":"Luke O.","non-dropping-particle":"","parse-names":false,"suffix":""},{"dropping-particle":"","family":"Gabot","given":"Eveling","non-dropping-particle":"","parse-names":false,"suffix":""},{"dropping-particle":"","family":"Sandler","given":"George","non-dropping-particle":"","parse-names":false,"suffix":""},{"dropping-particle":"","family":"Marte","given":"Cristian","non-dropping-particle":"","parse-names":false,"suffix":""},{"dropping-particle":"","family":"Mahler","given":"D. Luke","non-dropping-particle":"","parse-names":false,"suffix":""}],"container-title":"Nature Ecology and Evolution","id":"ITEM-5","issue":"4","issued":{"date-parts":[["2019"]]},"page":"638-646","publisher":"Springer US","title":"Elevation shapes the reassembly of Anthropocene lizard communities","type":"article-journal","volume":"3"},"uris":["http://www.mendeley.com/documents/?uuid=e70c9ab9-8f49-4759-8a29-6909a1228038","http://www.mendeley.com/documents/?uuid=7f8f2804-21d5-4b36-919d-252e7d2056df"]},{"id":"ITEM-6","itemData":{"DOI":"10.1111/ele.12645","ISSN":"1461023X","author":[{"dropping-particle":"","family":"Frishkoff","given":"Luke O.","non-dropping-particle":"","parse-names":false,"suffix":""},{"dropping-particle":"","family":"Karp","given":"Daniel S.","non-dropping-particle":"","parse-names":false,"suffix":""},{"dropping-particle":"","family":"Flanders","given":"Jon R.","non-dropping-particle":"","parse-names":false,"suffix":""},{"dropping-particle":"","family":"Zook","given":"Jim","non-dropping-particle":"","parse-names":false,"suffix":""},{"dropping-particle":"","family":"Hadly","given":"Elizabeth A.","non-dropping-particle":"","parse-names":false,"suffix":""},{"dropping-particle":"","family":"Daily","given":"Gretchen C.","non-dropping-particle":"","parse-names":false,"suffix":""},{"dropping-particle":"","family":"M'Gonigle","given":"Leithen K.","non-dropping-particle":"","parse-names":false,"suffix":""}],"container-title":"Ecology Letters","editor":[{"dropping-particle":"","family":"Haddad","given":"Nick","non-dropping-particle":"","parse-names":false,"suffix":""}],"id":"ITEM-6","issue":"9","issued":{"date-parts":[["2016","9","1"]]},"note":"Read 18/05/2020\n\nAssess links between climate and land use change on birds in forest and agriculture.\n\n* species affiliated with drier climates better able to persist and colonise agriculture.\n* associations also dependent on precipitation.\n\nData:\n* bird detections\n* &amp;gt; 300 species\n* land use gradients\n* Costa Rica\n* 12 years (2001-2012)\n\nMethods:\n* sampled in 3 landcovers in dry and wet regions - forest reserves, diversified agriculture and intensive agriculture.\n* BioClim data for average mean temp and precip niches and their sd for niche breadth.\n* Multispecies occ models to look at persistence and colonisation.\n* Iincludes JAGS code\n\nResults:\n* precip niche centre predicted whether birds affiliated with forest of agri.\n* sp had higher persistence probs in forest, then in diverse agri then agri.\n* those iwth dry niches able to persist in botha gri landscapes but not forest.\n* dry affiliated species more likely to colonise agri.\n* SDMs so that forest affiliated species could lost 60% of their habitable range by 2070.","page":"1081-1090","publisher":"John Wiley &amp; Sons, Ltd","title":"Climate change and habitat conversion favour the same species","type":"article-journal","volume":"19"},"uris":["http://www.mendeley.com/documents/?uuid=a42734d2-dd96-359c-beaa-07446ad27658"]},{"id":"ITEM-7","itemData":{"DOI":"10.1111/j.1365-2486.2011.02593.x","ISSN":"13541013","abstract":"Climate change and habitat loss are both key threatening processes driving the global loss in biodiversity. Yet little is known about their synergistic effects on biological populations due to the complexity underlying both processes. If the combined effects of habitat loss and climate change are greater than the effects of each threat individually, current conservation management strategies may be inefficient and at worst ineffective. Therefore, there is a pressing need to identify whether interacting effects between climate change and habitat loss exist and, if so, quantify the magnitude of their impact. In this article, we present a meta-analysis of studies that quantify the effect of habitat loss on biological populations and examine whether the magnitude of these effects depends on current climatic conditions and historical rates of climate change. We examined 1319 papers on habitat loss and fragmentation, identified from the past 20 years, representing a range of taxa, landscapes, land-uses, geographic locations and climatic conditions. We find that current climate and climate change are important factors determining the negative effects of habitat loss on species density and/or diversity. The most important determinant of habitat loss and fragmentation effects, averaged across species and geographic regions, was current maximum temperature, with mean precipitation change over the last 100 years of secondary importance. Habitat loss and fragmentation effects were greatest in areas with high maximum temperatures. Conversely, they were lowest in areas where average rainfall has increased over time. To our knowledge, this is the first study to conduct a global terrestrial analysis of existing data to quantify and test for interacting effects between current climate, climatic change and habitat loss on biological populations. Understanding the synergistic effects between climate change and other threatening processes has critical implications for our ability to support and incorporate climate change adaptation measures into policy development and management response. © 2011 Blackwell Publishing Ltd.","author":[{"dropping-particle":"","family":"Mantyka-pringle","given":"Chrystal S.","non-dropping-particle":"","parse-names":false,"suffix":""},{"dropping-particle":"","family":"Martin","given":"Tara G.","non-dropping-particle":"","parse-names":false,"suffix":""},{"dropping-particle":"","family":"Rhodes","given":"Jonathan R.","non-dropping-particle":"","parse-names":false,"suffix":""}],"container-title":"Global Change Biology","id":"ITEM-7","issue":"4","issued":{"date-parts":[["2012"]]},"page":"1239-1252","title":"Interactions between climate and habitat loss effects on biodiversity: A systematic review and meta-analysis","type":"article-journal","volume":"18"},"uris":["http://www.mendeley.com/documents/?uuid=203ec224-dd4b-434e-bdd8-0b9e8e18a9bc","http://www.mendeley.com/documents/?uuid=6c2deab0-dbf2-4a88-b303-2e0ed3e970fc"]},{"id":"ITEM-8","itemData":{"DOI":"10.1111/gcb.13016","ISSN":"13652486","abstract":"Habitat conversion is a major driver of the biodiversity crisis, yet why some species undergo local extinction while others thrive under novel conditions remains unclear. We suggest that focusing on species' niches, rather than traits, may provide the predictive power needed to forecast biodiversity change. We first examine two Neotropical frog congeners with drastically different affinities to deforestation and document how thermal niche explains deforestation tolerance. The more deforestation-tolerant species is associated with warmer macroclimates across Costa Rica, and warmer microclimates within landscapes. Further, in laboratory experiments, the more deforestation-tolerant species has critical thermal limits, and a jumping performance optimum, shifted ~2 °C warmer than those of the more forest-affiliated species, corresponding to the ~3 °C difference in daytime maximum temperature that these species experience between habitats. Crucially, neither species strictly specializes on either habitat - instead habitat use is governed by regional environmental temperature. Both species track temperature along an elevational gradient, and shift their habitat use from cooler forest at lower elevations to warmer deforested pastures upslope. To generalize these conclusions, we expand our analysis to the entire mid-elevational herpetological community of southern Costa Rica. We assess the climatological affinities of 33 amphibian and reptile species, showing that across both taxonomic classes, thermal niche predicts presence in deforested habitat as well as or better than many commonly used traits. These data suggest that warm-adapted species carry a significant survival advantage amidst the synergistic impacts of land-use conversion and climate change.","author":[{"dropping-particle":"","family":"Frishkoff","given":"Luke O.","non-dropping-particle":"","parse-names":false,"suffix":""},{"dropping-particle":"","family":"Hadly","given":"Elizabeth A.","non-dropping-particle":"","parse-names":false,"suffix":""},{"dropping-particle":"","family":"Daily","given":"Gretchen C.","non-dropping-particle":"","parse-names":false,"suffix":""}],"container-title":"Global Change Biology","id":"ITEM-8","issue":"11","issued":{"date-parts":[["2015"]]},"page":"3901-3916","title":"Thermal niche predicts tolerance to habitat conversion in tropical amphibians and reptiles","type":"article-journal","volume":"21"},"uris":["http://www.mendeley.com/documents/?uuid=75e4af36-6c50-415a-90f3-08aba761aecb","http://www.mendeley.com/documents/?uuid=8f73f329-fa0d-4773-9a5b-9ba3d6884395"]},{"id":"ITEM-9","itemData":{"DOI":"10.1111/gcb.14571","ISSN":"13652486","abstract":"Climate and land-use changes are expected to be the primary drivers of future global biodiversity loss. Although theory suggests that these factors impact species synergistically, past studies have either focused on only one in isolation or have substituted space for time, which often results in confounding between drivers. Tests of synergistic effects require congruent time series on animal populations, climate change and land-use change replicated across landscapes that span the gradient of correlations between the drivers of change. Using a unique time series of high-resolution climate (measured as temperature and precipitation) and land-use change (measured as forest change) data, we show that these drivers of global change act synergistically to influence forest bird population declines over 29 years in the Pacific Northwest of the United States. Nearly half of the species examined had declined over this time. Populations declined most in response to loss of early seral and mature forest, with responses to loss of early seral forest amplified in landscapes that had warmed over time. In addition, birds declined more in response to loss of mature forest in areas that had dried over time. Climate change did not appear to impact populations in landscapes with limited habitat loss, except when those landscapes were initially warmer than the average landscape. Our results provide some of the first empirical evidence of synergistic effects of climate and land-use change on animal population dynamics, suggesting accelerated loss of biodiversity in areas under pressure from multiple global change drivers. Furthermore, our findings suggest strong spatial variability in the impacts of climate change and highlight the need for future studies to evaluate multiple drivers simultaneously to avoid potential misattribution of effects.","author":[{"dropping-particle":"","family":"Northrup","given":"Joseph M.","non-dropping-particle":"","parse-names":false,"suffix":""},{"dropping-particle":"","family":"Rivers","given":"James W.","non-dropping-particle":"","parse-names":false,"suffix":""},{"dropping-particle":"","family":"Yang","given":"Zhiqiang","non-dropping-particle":"","parse-names":false,"suffix":""},{"dropping-particle":"","family":"Betts","given":"Matthew G.","non-dropping-particle":"","parse-names":false,"suffix":""}],"container-title":"Global Change Biology","id":"ITEM-9","issue":"5","issued":{"date-parts":[["2019","5","27"]]},"note":"Read 19/05/2020\n\nLook at land use and climate change impact son forest bird populations over 29 years in Pacific Northwest of US. \n\nLooking for synergistic effects of climate change and land use change on biodiversity.\n\nChallenge - land use and climate change are often correlated over time. \n\nLook at changes in forest associated birds due to change in timber harvest patterns and climate change.\n\nMethods:\n* Breeding bird survey data\n* Climate data from PRISM group for coldest and warmest temperatures and precipitation in wettest and driest months. \n* forest data on clearcut area using satellite imagery (Landsat Mapper) and distribution of mature forest and early seral forest. \n* \n\nResults:\n* number of species had high probability of declining\n* strongest factor influencing abundance was loss of mature forest. Then loss of seral forest. \n* clear synergistic effects of land use and climate change.\n* greater loss in warmer drier areas that had lost forest.","page":"1561-1575","publisher":"John Wiley &amp; Sons, Ltd (10.1111)","title":"Synergistic effects of climate and land-use change influence broad-scale avian population declines","type":"article-journal","volume":"25"},"uris":["http://www.mendeley.com/documents/?uuid=8a376733-f2d2-3734-9c8f-f452fedf853d"]},{"id":"ITEM-10","itemData":{"DOI":"10.1038/s41586-020-2090-6","ISSN":"0028-0836","abstract":"Agricultural practices constitute both the greatest cause of biodiversity loss and the greatest opportunity for conservation1,2, given the shrinking scope of protected areas in many regions. Recent studies have documented the high levels of biodiversity—across many taxa and biomes—that agricultural landscapes can support over the short term1,3,4. However, little is known about the long-term effects of alternative agricultural practices on ecological communities4,5 Here we document changes in bird communities in intensive-agriculture, diversified-agriculture and natural-forest habitats in 4 regions of Costa Rica over a period of 18 years. Long-term directional shifts in bird communities were evident in intensive- and diversified-agricultural habitats, but were strongest in intensive-agricultural habitats, where the number of endemic and International Union for Conservation of Nature (IUCN) Red List species fell over time. All major guilds, including those involved in pest control, pollination and seed dispersal, were affected. Bird communities in intensive-agricultural habitats proved more susceptible to changes in climate, with hotter and drier periods associated with greater changes in community composition in these settings. These findings demonstrate that diversified agriculture can help to alleviate the long-term loss of biodiversity outside natural protected areas1. Variation in vegetation and climate affects the long-term changes in bird communities in intensive-agriculture habitats, but not in diversified-agriculture or natural-forest habitats, by changing the local colonization and extinction rates.","author":[{"dropping-particle":"","family":"Hendershot","given":"J. Nicholas","non-dropping-particle":"","parse-names":false,"suffix":""},{"dropping-particle":"","family":"Smith","given":"Jeffrey R.","non-dropping-particle":"","parse-names":false,"suffix":""},{"dropping-particle":"","family":"Anderson","given":"Christopher B.","non-dropping-particle":"","parse-names":false,"suffix":""},{"dropping-particle":"","family":"Letten","given":"Andrew D.","non-dropping-particle":"","parse-names":false,"suffix":""},{"dropping-particle":"","family":"Frishkoff","given":"Luke O.","non-dropping-particle":"","parse-names":false,"suffix":""},{"dropping-particle":"","family":"Zook","given":"Jim R.","non-dropping-particle":"","parse-names":false,"suffix":""},{"dropping-particle":"","family":"Fukami","given":"Tadashi","non-dropping-particle":"","parse-names":false,"suffix":""},{"dropping-particle":"","family":"Daily","given":"Gretchen C.","non-dropping-particle":"","parse-names":false,"suffix":""}],"container-title":"Nature","id":"ITEM-10","issue":"7799","issued":{"date-parts":[["2020","3","18"]]},"note":"Read 23/03/2020\n\nLooks at change in bird communities in 4 regions of Costa Rica in dif types of agriculture: intensive, diversified and natural forest habitats.\n\nLooked at number of endemic and IUCN red listed species over time. Also looked a guilds including pollinators, pest controllers and seed dispersers.\n\nHotter and drier periods associated with greater changes in community composition.\n\n** diversified agriculture can help to alleviate thje long-term loss of biodiveristy outside protected areas **\n\nTransects over 18 years in 4 habitats, also measured precipitation, land surface temperature and vegetation. \n\nFor agricultural sites, there was a shift in community composition, but little change in abundance or richness. \n\nIntensive agriculture: change in composition and also in number of endemic and IUCN RL species. Guild level changes were greatest in this land use. \n\nDiversified agriculture saw similar patterns but at a slower rate. \n\nin intensive agri only - strong negative effect of mean annual temperature and precipitation skewness on communities. Higher temps and drier years drove larger shifts in composition. \n\nCommunities in forest and diversitfied agri were buffered against climate driven changes in community.\n\nUse a multispecies dynamic occupancy model to look at how land use and climatic traits of species affect coloisation and extinction rates. \n\nSkimmed methods.","page":"393-396","publisher":"Nature Publishing Group","title":"Intensive farming drives long-term shifts in avian community composition","type":"article-journal","volume":"579"},"uris":["http://www.mendeley.com/documents/?uuid=5e2d2315-905b-3752-92cc-d8357f54ea5f"]},{"id":"ITEM-11","itemData":{"ISSN":"0028-0836","author":[{"dropping-particle":"","family":"Betts","given":"Matthew G","non-dropping-particle":"","parse-names":false,"suffix":""},{"dropping-particle":"","family":"Wolf","given":"Christopher","non-dropping-particle":"","parse-names":false,"suffix":""},{"dropping-particle":"","family":"Ripple","given":"William J","non-dropping-particle":"","parse-names":false,"suffix":""},{"dropping-particle":"","family":"Phalan","given":"Ben","non-dropping-particle":"","parse-names":false,"suffix":""},{"dropping-particle":"","family":"Millers","given":"Kimberley A","non-dropping-particle":"","parse-names":false,"suffix":""},{"dropping-particle":"","family":"Duarte","given":"Adam","non-dropping-particle":"","parse-names":false,"suffix":""},{"dropping-particle":"","family":"Butchart","given":"Stuart H M","non-dropping-particle":"","parse-names":false,"suffix":""},{"dropping-particle":"","family":"Levi","given":"Taal","non-dropping-particle":"","parse-names":false,"suffix":""}],"container-title":"Nature","id":"ITEM-11","issue":"7664","issued":{"date-parts":[["2017","7","27"]]},"page":"441-444","publisher":"Macmillan Publishers Limited, part of Springer Nature. All rights reserved.","title":"Global forest loss disproportionately erodes biodiversity in intact landscapes","type":"article-journal","volume":"547"},"uris":["http://www.mendeley.com/documents/?uuid=ecda61f9-7c54-4f49-a78b-873d07ca3b68"]}],"mendeley":{"formattedCitation":"(Betts et al., 2017; Frishkoff, Gabot, Sandler, Marte, &amp; Mahler, 2019; Frishkoff, Hadly, &amp; Daily, 2015; Frishkoff et al., 2016; Hendershot et al., 2020; Mantyka-pringle, Martin, &amp; Rhodes, 2012; Merckx et al., 2018; Northrup, Rivers, Yang, &amp; Betts, 2019; Oliver et al., 2017; Oliver &amp; Morecroft, 2014; Peters et al., 2019)","plainTextFormattedCitation":"(Betts et al., 2017; Frishkoff, Gabot, Sandler, Marte, &amp; Mahler, 2019; Frishkoff, Hadly, &amp; Daily, 2015; Frishkoff et al., 2016; Hendershot et al., 2020; Mantyka-pringle, Martin, &amp; Rhodes, 2012; Merckx et al., 2018; Northrup, Rivers, Yang, &amp; Betts, 2019; Oliver et al., 2017; Oliver &amp; Morecroft, 2014; Peters et al., 2019)","previouslyFormattedCitation":"(Betts et al., 2017; Frishkoff, Gabot, Sandler, Marte, &amp; Mahler, 2019; Frishkoff, Hadly, &amp; Daily, 2015; Frishkoff et al., 2016; Hendershot et al., 2020; Mantyka-pringle, Martin, &amp; Rhodes, 2012; Merckx et al., 2018; Northrup, Rivers, Yang, &amp; Betts, 2019; Oliver et al., 2017; Oliver &amp; Morecroft, 2014; Peters et al., 2019)"},"properties":{"noteIndex":0},"schema":"https://github.com/citation-style-language/schema/raw/master/csl-citation.json"}</w:instrText>
      </w:r>
      <w:r w:rsidR="00205DE4">
        <w:fldChar w:fldCharType="separate"/>
      </w:r>
      <w:r w:rsidR="00167F9B" w:rsidRPr="00167F9B">
        <w:rPr>
          <w:noProof/>
        </w:rPr>
        <w:t>(Betts et al., 2017; Frishkoff, Gabot, Sandler, Marte, &amp; Mahler, 2019; Frishkoff, Hadly, &amp; Daily, 2015; Frishkoff et al., 2016; Hendershot et al., 2020; Mantyka-pringle, Martin, &amp; Rhodes, 2012; Merckx et al., 2018; Northrup, Rivers, Yang, &amp; Betts, 2019; Oliver et al., 2017; Oliver &amp; Morecroft, 2014; Peters et al., 2019)</w:t>
      </w:r>
      <w:r w:rsidR="00205DE4">
        <w:fldChar w:fldCharType="end"/>
      </w:r>
      <w:r w:rsidR="00312CAF">
        <w:t>,</w:t>
      </w:r>
      <w:r w:rsidR="00360FA5">
        <w:t xml:space="preserve"> yet </w:t>
      </w:r>
      <w:r w:rsidR="006E477F">
        <w:t xml:space="preserve">interactions </w:t>
      </w:r>
      <w:r w:rsidR="0017500D">
        <w:t xml:space="preserve">at the global scale are not well understood, particularly for insects. </w:t>
      </w:r>
    </w:p>
    <w:p w:rsidR="00041A3D" w:rsidRPr="00661284" w:rsidRDefault="0079323F" w:rsidP="00661284">
      <w:pPr>
        <w:spacing w:line="360" w:lineRule="auto"/>
        <w:jc w:val="both"/>
        <w:rPr>
          <w:color w:val="222222"/>
        </w:rPr>
      </w:pPr>
      <w:r w:rsidRPr="1C1344AF">
        <w:rPr>
          <w:color w:val="222222"/>
          <w:shd w:val="clear" w:color="auto" w:fill="FFFFFF"/>
        </w:rPr>
        <w:t xml:space="preserve">To address this gap, we </w:t>
      </w:r>
      <w:r w:rsidR="007F2FB1" w:rsidRPr="1C1344AF">
        <w:rPr>
          <w:color w:val="222222"/>
          <w:shd w:val="clear" w:color="auto" w:fill="FFFFFF"/>
        </w:rPr>
        <w:t>analyse</w:t>
      </w:r>
      <w:r w:rsidR="00515751">
        <w:rPr>
          <w:color w:val="222222"/>
          <w:shd w:val="clear" w:color="auto" w:fill="FFFFFF"/>
        </w:rPr>
        <w:t>d</w:t>
      </w:r>
      <w:r w:rsidRPr="1C1344AF">
        <w:rPr>
          <w:color w:val="222222"/>
          <w:shd w:val="clear" w:color="auto" w:fill="FFFFFF"/>
        </w:rPr>
        <w:t xml:space="preserve"> global </w:t>
      </w:r>
      <w:r w:rsidR="002773B3" w:rsidRPr="1C1344AF">
        <w:rPr>
          <w:color w:val="222222"/>
          <w:shd w:val="clear" w:color="auto" w:fill="FFFFFF"/>
        </w:rPr>
        <w:t xml:space="preserve">data on local </w:t>
      </w:r>
      <w:r w:rsidR="00CE52B1">
        <w:rPr>
          <w:color w:val="222222"/>
          <w:shd w:val="clear" w:color="auto" w:fill="FFFFFF"/>
        </w:rPr>
        <w:t xml:space="preserve">insect </w:t>
      </w:r>
      <w:r w:rsidRPr="1C1344AF">
        <w:rPr>
          <w:color w:val="222222"/>
          <w:shd w:val="clear" w:color="auto" w:fill="FFFFFF"/>
        </w:rPr>
        <w:t xml:space="preserve">biodiversity </w:t>
      </w:r>
      <w:r w:rsidR="00ED5278" w:rsidRPr="1C1344AF">
        <w:rPr>
          <w:color w:val="222222"/>
          <w:shd w:val="clear" w:color="auto" w:fill="FFFFFF"/>
        </w:rPr>
        <w:t>from the PREDICTS database</w:t>
      </w:r>
      <w:r w:rsidR="008173C9">
        <w:rPr>
          <w:color w:val="222222"/>
          <w:shd w:val="clear" w:color="auto" w:fill="FFFFFF"/>
        </w:rPr>
        <w:t xml:space="preserve"> </w:t>
      </w:r>
      <w:r w:rsidR="00205DE4">
        <w:rPr>
          <w:color w:val="222222"/>
          <w:shd w:val="clear" w:color="auto" w:fill="FFFFFF"/>
        </w:rPr>
        <w:fldChar w:fldCharType="begin" w:fldLock="1"/>
      </w:r>
      <w:r w:rsidR="009658CE">
        <w:rPr>
          <w:color w:val="222222"/>
          <w:shd w:val="clear" w:color="auto" w:fill="FFFFFF"/>
        </w:rPr>
        <w:instrText>ADDIN CSL_CITATION {"citationItems":[{"id":"ITEM-1","itemData":{"DOI":"10.1002/ece3.2579","ISSN":"20457758","author":[{"dropping-particle":"","family":"Hudson","given":"Lawrence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family":"Palma","given":"Adriana","non-dropping-particle":"De","parse-names":false,"suffix":""},{"dropping-particle":"","family":"Phillips","given":"Helen R. 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 T.","non-dropping-particle":"","parse-names":false,"suffix":""},{"dropping-particle":"","family":"Choimes","given":"Argyrios","non-dropping-particle":"","parse-names":false,"suffix":""},{"dropping-particle":"","family":"Correia","given":"David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 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J.","non-dropping-particle":"","parse-names":false,"suffix":""},{"dropping-particle":"V.","family":"Borges","given":"Paulo A.","non-dropping-particle":"","parse-names":false,"suffix":""},{"dropping-particle":"","family":"Borges","given":"Sérgio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V.","family":"Davis","given":"Adrian L.","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 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 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 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éon","given":"Violette","non-dropping-particle":"Le","parse-names":false,"suffix":""},{"dropping-particle":"","family":"LeBuhn","given":"Gretchen","non-dropping-particle":"","parse-names":false,"suffix":""},{"dropping-particle":"","family":"Légaré","given":"Jean-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 P.","non-dropping-particle":"","parse-names":false,"suffix":""},{"dropping-particle":"","family":"Martínez","given":"Eliana","non-dropping-particle":"","parse-names":false,"suffix":""},{"dropping-particle":"","family":"Martínez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Nur","non-dropping-particle":"","parse-names":false,"suffix":""},{"dropping-particle":"","family":"Muoñz-Alonso","given":"Antonio","non-dropping-particle":"","parse-names":false,"suffix":""},{"dropping-particle":"","family":"Munyekenye","given":"B.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Benayas","given":"José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 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A.","non-dropping-particle":"","parse-names":false,"suffix":""},{"dropping-particle":"","family":"Soto Quiroga","given":"Grimaldo","non-dropping-particle":"","parse-names":false,"suffix":""},{"dropping-particle":"","family":"St-Laurent","given":"Martin-Hugues","non-dropping-particle":"","parse-names":false,"suffix":""},{"dropping-particle":"","family":"Starzomski","given":"Brian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Hei","non-dropping-particle":"","parse-names":false,"suffix":""},{"dropping-particle":"","family":"Sutrisno","given":"Hari","non-dropping-particle":"","parse-names":false,"suffix":""},{"dropping-particle":"","family":"Svenning","given":"Jens-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 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W.","non-dropping-particle":"","parse-names":false,"suffix":""},{"dropping-particle":"","family":"Purvis","given":"Andy","non-dropping-particle":"","parse-names":false,"suffix":""}],"container-title":"Ecology and Evolution","id":"ITEM-1","issue":"1","issued":{"date-parts":[["2017","1","1"]]},"page":"145-188","publisher":"Wiley-Blackwell","title":"The database of the PREDICTS (Projecting Responses of Ecological Diversity In Changing Terrestrial Systems) project","type":"article-journal","volume":"7"},"uris":["http://www.mendeley.com/documents/?uuid=808cd7ee-da94-37b2-8ab4-62ab93499943"]},{"id":"ITEM-2","itemData":{"DOI":"10.1002/ece3.1303","ISSN":"20457758","author":[{"dropping-particle":"","family":"Hudson","given":"Lawrence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family":"Palma","given":"Adriana","non-dropping-particle":"De","parse-names":false,"suffix":""},{"dropping-particle":"","family":"Phillips","given":"Helen R. 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 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 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ő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 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 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 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W.","non-dropping-particle":"","parse-names":false,"suffix":""},{"dropping-particle":"","family":"Purvis","given":"Andy","non-dropping-particle":"","parse-names":false,"suffix":""}],"container-title":"Ecology and Evolution","id":"ITEM-2","issued":{"date-parts":[["2014","12","2"]]},"note":"Overview of the PREDICTS database.\n\nIncludes a range of taxonomic groups, covers large proportions of ecoregions, biomes and biodiversity hotspots.\n\nDataset comprises of spatial comparison of community composition and site level biodiversity. Terrestrial species only, from across the world.\n\nInclude abundance, presence/absence and species richness measures.\n\nDescribes the dataset collection and validation process and sumaries the coverage of the dataset.\n\nUse the database to relate data to remotely sensed data e.g from MODIS","page":"n/a-n/a","title":"The PREDICTS database: a global database of how local terrestrial biodiversity responds to human impacts","type":"article-journal"},"uris":["http://www.mendeley.com/documents/?uuid=e4ef0abe-e8b5-4a94-9867-afb940196a1c"]},{"id":"ITEM-3","itemData":{"DOI":"10.5519/0066354","author":[{"dropping-particle":"","family":"Hudson","given":"Lawrence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De","family":"Palma","given":"Adriana","non-dropping-particle":"","parse-names":false,"suffix":""},{"dropping-particle":"","family":"Phillips","given":"Helen R 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 T","non-dropping-particle":"","parse-names":false,"suffix":""},{"dropping-particle":"","family":"Choimes","given":"Argyrios","non-dropping-particle":"","parse-names":false,"suffix":""},{"dropping-particle":"","family":"Correia","given":"David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 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J","non-dropping-particle":"","parse-names":false,"suffix":""},{"dropping-particle":"V","family":"Borges","given":"Paulo A","non-dropping-particle":"","parse-names":false,"suffix":""},{"dropping-particle":"","family":"Borges","given":"Sérgio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A","non-dropping-particle":"","parse-names":false,"suffix":""},{"dropping-particle":"","family":"B","given":"Rolando Cerda","non-dropping-particle":"","parse-names":false,"suffix":""},{"dropping-particle":"","family":"Cerezo","given":"Alexis","non-dropping-particle":"","parse-names":false,"suffix":""},{"dropping-particle":"","family":"Chapman","given":"Kim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 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V","family":"Davis","given":"Adrian L","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 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M","non-dropping-particle":"","parse-names":false,"suffix":""},{"dropping-particle":"","family":"Freire-Jr","given":"Geraldo B","non-dropping-particle":"","parse-names":false,"suffix":""},{"dropping-particle":"","family":"Frizzo","given":"Tiago L 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 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S","given":"Nur Juliani","non-dropping-particle":"","parse-names":false,"suffix":""},{"dropping-particle":"","family":"Jung","given":"Thomas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Le","family":"Féon","given":"Violette","non-dropping-particle":"","parse-names":false,"suffix":""},{"dropping-particle":"","family":"LeBuhn","given":"Gretchen","non-dropping-particle":"","parse-names":false,"suffix":""},{"dropping-particle":"","family":"Légaré","given":"Jean-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S","non-dropping-particle":"","parse-names":false,"suffix":""},{"dropping-particle":"","family":"G","given":"M Cristina MacSwiney","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 P","non-dropping-particle":"","parse-names":false,"suffix":""},{"dropping-particle":"","family":"Martínez","given":"Eliana","non-dropping-particle":"","parse-names":false,"suffix":""},{"dropping-particle":"","family":"Pastur","given":"Guillermo Martínez","non-dropping-particle":"","parse-names":false,"suffix":""},{"dropping-particle":"","family":"Mateos","given":"David Moreno","non-dropping-particle":"","parse-names":false,"suffix":""},{"dropping-particle":"","family":"Mayfield","given":"Margaret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A","given":"Nur Munira","non-dropping-particle":"","parse-names":false,"suffix":""},{"dropping-particle":"","family":"Muñoz-Alonso","given":"Antonio","non-dropping-particle":"","parse-names":false,"suffix":""},{"dropping-particle":"","family":"Munyekenye","given":"B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Gutierrez","given":"Dario A Navarrete","non-dropping-particle":"","parse-names":false,"suffix":""},{"dropping-particle":"","family":"Navarro-Iriarte","given":"Luis","non-dropping-particle":"","parse-names":false,"suffix":""},{"dropping-particle":"","family":"Ndang'ang'a","given":"Paul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T","non-dropping-particle":"","parse-names":false,"suffix":""},{"dropping-particle":"","family":"Benayas","given":"José M Rey","non-dropping-particle":"","parse-names":false,"suffix":""},{"dropping-particle":"","family":"Rey-Velasco","given":"Juan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 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A","non-dropping-particle":"","parse-names":false,"suffix":""},{"dropping-particle":"","family":"Quiroga","given":"Grimaldo Soto","non-dropping-particle":"","parse-names":false,"suffix":""},{"dropping-particle":"","family":"St-Laurent","given":"Martin-Hugues","non-dropping-particle":"","parse-names":false,"suffix":""},{"dropping-particle":"","family":"Starzomski","given":"Brian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Hei","non-dropping-particle":"","parse-names":false,"suffix":""},{"dropping-particle":"","family":"Sutrisno","given":"Hari","non-dropping-particle":"","parse-names":false,"suffix":""},{"dropping-particle":"","family":"Svenning","given":"Jens-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 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A","non-dropping-particle":"","parse-names":false,"suffix":""},{"dropping-particle":"","family":"Wu","given":"Jihua","non-dropping-particle":"","parse-names":false,"suffix":""},{"dropping-particle":"","family":"Joseph M Wunderle","given":"Jr","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W","non-dropping-particle":"","parse-names":false,"suffix":""},{"dropping-particle":"","family":"Purvis","given":"Andy","non-dropping-particle":"","parse-names":false,"suffix":""}],"id":"ITEM-3","issued":{"date-parts":[["2016"]]},"title":"Dataset: The 2016 release of the PREDICTS database","type":"article"},"uris":["http://www.mendeley.com/documents/?uuid=86bbdbf1-7847-493c-b067-13550c8e6bdc"]}],"mendeley":{"formattedCitation":"(Hudson et al., 2014, 2017, 2016)","plainTextFormattedCitation":"(Hudson et al., 2014, 2017, 2016)","previouslyFormattedCitation":"(Hudson et al., 2014, 2017, 2016)"},"properties":{"noteIndex":0},"schema":"https://github.com/citation-style-language/schema/raw/master/csl-citation.json"}</w:instrText>
      </w:r>
      <w:r w:rsidR="00205DE4">
        <w:rPr>
          <w:color w:val="222222"/>
          <w:shd w:val="clear" w:color="auto" w:fill="FFFFFF"/>
        </w:rPr>
        <w:fldChar w:fldCharType="separate"/>
      </w:r>
      <w:r w:rsidR="00167F9B" w:rsidRPr="00167F9B">
        <w:rPr>
          <w:noProof/>
          <w:color w:val="222222"/>
          <w:shd w:val="clear" w:color="auto" w:fill="FFFFFF"/>
        </w:rPr>
        <w:t>(Hudson et al., 2014, 2017, 2016)</w:t>
      </w:r>
      <w:r w:rsidR="00205DE4">
        <w:rPr>
          <w:color w:val="222222"/>
          <w:shd w:val="clear" w:color="auto" w:fill="FFFFFF"/>
        </w:rPr>
        <w:fldChar w:fldCharType="end"/>
      </w:r>
      <w:r w:rsidR="00ED5278" w:rsidRPr="1C1344AF">
        <w:rPr>
          <w:color w:val="222222"/>
          <w:shd w:val="clear" w:color="auto" w:fill="FFFFFF"/>
        </w:rPr>
        <w:t xml:space="preserve"> </w:t>
      </w:r>
      <w:r w:rsidRPr="1C1344AF">
        <w:rPr>
          <w:color w:val="222222"/>
          <w:shd w:val="clear" w:color="auto" w:fill="FFFFFF"/>
        </w:rPr>
        <w:t>alongside information on land use</w:t>
      </w:r>
      <w:r w:rsidR="004C0129" w:rsidRPr="1C1344AF">
        <w:rPr>
          <w:color w:val="222222"/>
          <w:shd w:val="clear" w:color="auto" w:fill="FFFFFF"/>
        </w:rPr>
        <w:t>, land-</w:t>
      </w:r>
      <w:r w:rsidR="002773B3" w:rsidRPr="1C1344AF">
        <w:rPr>
          <w:color w:val="222222"/>
          <w:shd w:val="clear" w:color="auto" w:fill="FFFFFF"/>
        </w:rPr>
        <w:t xml:space="preserve">use </w:t>
      </w:r>
      <w:r w:rsidR="004C0129" w:rsidRPr="1C1344AF">
        <w:rPr>
          <w:color w:val="222222"/>
          <w:shd w:val="clear" w:color="auto" w:fill="FFFFFF"/>
        </w:rPr>
        <w:t>intensity and</w:t>
      </w:r>
      <w:r w:rsidR="00340938">
        <w:rPr>
          <w:color w:val="222222"/>
          <w:shd w:val="clear" w:color="auto" w:fill="FFFFFF"/>
        </w:rPr>
        <w:t xml:space="preserve"> climate change</w:t>
      </w:r>
      <w:r w:rsidR="004C0129" w:rsidRPr="1C1344AF">
        <w:rPr>
          <w:color w:val="222222"/>
          <w:shd w:val="clear" w:color="auto" w:fill="FFFFFF"/>
        </w:rPr>
        <w:t xml:space="preserve"> to determine how the</w:t>
      </w:r>
      <w:r w:rsidR="00107FA9" w:rsidRPr="1C1344AF">
        <w:rPr>
          <w:color w:val="222222"/>
          <w:shd w:val="clear" w:color="auto" w:fill="FFFFFF"/>
        </w:rPr>
        <w:t xml:space="preserve"> interactions of these drivers affect insect total </w:t>
      </w:r>
      <w:r w:rsidR="0081721A">
        <w:rPr>
          <w:color w:val="222222"/>
          <w:shd w:val="clear" w:color="auto" w:fill="FFFFFF"/>
        </w:rPr>
        <w:t>abundance an</w:t>
      </w:r>
      <w:r w:rsidR="001B0EF8">
        <w:rPr>
          <w:color w:val="222222"/>
          <w:shd w:val="clear" w:color="auto" w:fill="FFFFFF"/>
        </w:rPr>
        <w:t>d</w:t>
      </w:r>
      <w:r w:rsidR="0081721A">
        <w:rPr>
          <w:color w:val="222222"/>
          <w:shd w:val="clear" w:color="auto" w:fill="FFFFFF"/>
        </w:rPr>
        <w:t xml:space="preserve"> </w:t>
      </w:r>
      <w:commentRangeStart w:id="19"/>
      <w:commentRangeStart w:id="20"/>
      <w:r w:rsidR="0081721A">
        <w:rPr>
          <w:color w:val="222222"/>
          <w:shd w:val="clear" w:color="auto" w:fill="FFFFFF"/>
        </w:rPr>
        <w:t>species richness</w:t>
      </w:r>
      <w:commentRangeEnd w:id="19"/>
      <w:r w:rsidR="00493B31">
        <w:rPr>
          <w:rStyle w:val="CommentReference"/>
        </w:rPr>
        <w:commentReference w:id="19"/>
      </w:r>
      <w:commentRangeEnd w:id="20"/>
      <w:r w:rsidR="00373EB1">
        <w:rPr>
          <w:rStyle w:val="CommentReference"/>
        </w:rPr>
        <w:commentReference w:id="20"/>
      </w:r>
      <w:r w:rsidR="00107FA9" w:rsidRPr="1C1344AF">
        <w:rPr>
          <w:color w:val="222222"/>
          <w:shd w:val="clear" w:color="auto" w:fill="FFFFFF"/>
        </w:rPr>
        <w:t>.</w:t>
      </w:r>
      <w:r w:rsidR="00862D1E" w:rsidRPr="1C1344AF">
        <w:rPr>
          <w:color w:val="222222"/>
          <w:shd w:val="clear" w:color="auto" w:fill="FFFFFF"/>
        </w:rPr>
        <w:t xml:space="preserve">  To assess the impact of climate change, we </w:t>
      </w:r>
      <w:r w:rsidR="00A44118" w:rsidRPr="1C1344AF">
        <w:rPr>
          <w:color w:val="222222"/>
          <w:shd w:val="clear" w:color="auto" w:fill="FFFFFF"/>
        </w:rPr>
        <w:t>determine a standardised climate anomaly</w:t>
      </w:r>
      <w:r w:rsidR="00423CEC">
        <w:rPr>
          <w:color w:val="222222"/>
          <w:shd w:val="clear" w:color="auto" w:fill="FFFFFF"/>
        </w:rPr>
        <w:t xml:space="preserve"> metric</w:t>
      </w:r>
      <w:r w:rsidR="003B223C" w:rsidRPr="1C1344AF">
        <w:rPr>
          <w:color w:val="222222"/>
          <w:shd w:val="clear" w:color="auto" w:fill="FFFFFF"/>
        </w:rPr>
        <w:t xml:space="preserve">.  This metric </w:t>
      </w:r>
      <w:r w:rsidR="0032468F" w:rsidRPr="1C1344AF">
        <w:rPr>
          <w:color w:val="222222"/>
          <w:shd w:val="clear" w:color="auto" w:fill="FFFFFF"/>
        </w:rPr>
        <w:t xml:space="preserve">is based on the difference between </w:t>
      </w:r>
      <w:r w:rsidR="00125480">
        <w:rPr>
          <w:color w:val="222222"/>
          <w:shd w:val="clear" w:color="auto" w:fill="FFFFFF"/>
        </w:rPr>
        <w:t xml:space="preserve">local </w:t>
      </w:r>
      <w:r w:rsidR="00DA51AA" w:rsidRPr="1C1344AF">
        <w:rPr>
          <w:color w:val="222222"/>
          <w:shd w:val="clear" w:color="auto" w:fill="FFFFFF"/>
        </w:rPr>
        <w:t xml:space="preserve">present day and past temperature </w:t>
      </w:r>
      <w:r w:rsidR="001B0EF8">
        <w:rPr>
          <w:color w:val="222222"/>
          <w:shd w:val="clear" w:color="auto" w:fill="FFFFFF"/>
        </w:rPr>
        <w:t>estimates</w:t>
      </w:r>
      <w:r w:rsidR="00DA51AA" w:rsidRPr="1C1344AF">
        <w:rPr>
          <w:color w:val="222222"/>
          <w:shd w:val="clear" w:color="auto" w:fill="FFFFFF"/>
        </w:rPr>
        <w:t xml:space="preserve"> which are then standardised</w:t>
      </w:r>
      <w:r w:rsidR="00D85455" w:rsidRPr="1C1344AF">
        <w:rPr>
          <w:color w:val="222222"/>
          <w:shd w:val="clear" w:color="auto" w:fill="FFFFFF"/>
        </w:rPr>
        <w:t xml:space="preserve"> </w:t>
      </w:r>
      <w:commentRangeStart w:id="21"/>
      <w:r w:rsidR="00D85455" w:rsidRPr="1C1344AF">
        <w:rPr>
          <w:color w:val="222222"/>
          <w:shd w:val="clear" w:color="auto" w:fill="FFFFFF"/>
        </w:rPr>
        <w:t>to account for</w:t>
      </w:r>
      <w:r w:rsidR="05D54714" w:rsidRPr="55DD51D8">
        <w:rPr>
          <w:color w:val="222222"/>
        </w:rPr>
        <w:t xml:space="preserve"> historical</w:t>
      </w:r>
      <w:r w:rsidR="00D85455" w:rsidRPr="1C1344AF">
        <w:rPr>
          <w:color w:val="222222"/>
          <w:shd w:val="clear" w:color="auto" w:fill="FFFFFF"/>
        </w:rPr>
        <w:t xml:space="preserve"> temperature variability</w:t>
      </w:r>
      <w:commentRangeEnd w:id="21"/>
      <w:r w:rsidR="00373EB1">
        <w:rPr>
          <w:rStyle w:val="CommentReference"/>
        </w:rPr>
        <w:commentReference w:id="21"/>
      </w:r>
      <w:r w:rsidR="00D85455" w:rsidRPr="1C1344AF">
        <w:rPr>
          <w:color w:val="222222"/>
          <w:shd w:val="clear" w:color="auto" w:fill="FFFFFF"/>
        </w:rPr>
        <w:t>.</w:t>
      </w:r>
      <w:r w:rsidR="0053477A">
        <w:rPr>
          <w:color w:val="222222"/>
          <w:shd w:val="clear" w:color="auto" w:fill="FFFFFF"/>
        </w:rPr>
        <w:t xml:space="preserve">  </w:t>
      </w:r>
      <w:commentRangeStart w:id="22"/>
      <w:r w:rsidRPr="00332BEF">
        <w:rPr>
          <w:color w:val="222222"/>
        </w:rPr>
        <w:t xml:space="preserve">A similar metric based on </w:t>
      </w:r>
      <w:commentRangeStart w:id="23"/>
      <w:r w:rsidRPr="00332BEF">
        <w:rPr>
          <w:color w:val="222222"/>
        </w:rPr>
        <w:t xml:space="preserve">maximum </w:t>
      </w:r>
      <w:commentRangeEnd w:id="23"/>
      <w:r w:rsidR="00763325" w:rsidRPr="00332BEF">
        <w:rPr>
          <w:rStyle w:val="CommentReference"/>
        </w:rPr>
        <w:commentReference w:id="23"/>
      </w:r>
      <w:r w:rsidRPr="00332BEF">
        <w:rPr>
          <w:color w:val="222222"/>
        </w:rPr>
        <w:t xml:space="preserve">temperatures </w:t>
      </w:r>
      <w:r w:rsidR="004C1AF2" w:rsidRPr="00332BEF">
        <w:rPr>
          <w:color w:val="222222"/>
        </w:rPr>
        <w:t>was</w:t>
      </w:r>
      <w:r w:rsidRPr="00332BEF">
        <w:rPr>
          <w:color w:val="222222"/>
        </w:rPr>
        <w:t xml:space="preserve"> also tested.</w:t>
      </w:r>
      <w:commentRangeEnd w:id="22"/>
      <w:r w:rsidR="00373EB1">
        <w:rPr>
          <w:rStyle w:val="CommentReference"/>
        </w:rPr>
        <w:commentReference w:id="22"/>
      </w:r>
      <w:r w:rsidR="0053477A">
        <w:rPr>
          <w:color w:val="222222"/>
          <w:shd w:val="clear" w:color="auto" w:fill="FFFFFF"/>
        </w:rPr>
        <w:t xml:space="preserve"> </w:t>
      </w:r>
      <w:r w:rsidR="00D85455" w:rsidRPr="1C1344AF">
        <w:rPr>
          <w:color w:val="222222"/>
          <w:shd w:val="clear" w:color="auto" w:fill="FFFFFF"/>
        </w:rPr>
        <w:t xml:space="preserve"> </w:t>
      </w:r>
      <w:commentRangeStart w:id="24"/>
      <w:r w:rsidR="00A87B30">
        <w:rPr>
          <w:color w:val="222222"/>
          <w:shd w:val="clear" w:color="auto" w:fill="FFFFFF"/>
        </w:rPr>
        <w:t>We present model</w:t>
      </w:r>
      <w:r w:rsidR="00225160">
        <w:rPr>
          <w:color w:val="222222"/>
          <w:shd w:val="clear" w:color="auto" w:fill="FFFFFF"/>
        </w:rPr>
        <w:t xml:space="preserve">s of insect </w:t>
      </w:r>
      <w:r w:rsidR="00CC021B">
        <w:rPr>
          <w:color w:val="222222"/>
          <w:shd w:val="clear" w:color="auto" w:fill="FFFFFF"/>
        </w:rPr>
        <w:t xml:space="preserve">total abundance </w:t>
      </w:r>
      <w:r w:rsidR="00332BEF">
        <w:rPr>
          <w:color w:val="222222"/>
          <w:shd w:val="clear" w:color="auto" w:fill="FFFFFF"/>
        </w:rPr>
        <w:t xml:space="preserve">and insect </w:t>
      </w:r>
      <w:r w:rsidR="004F3E03">
        <w:rPr>
          <w:color w:val="222222"/>
          <w:shd w:val="clear" w:color="auto" w:fill="FFFFFF"/>
        </w:rPr>
        <w:t xml:space="preserve">richness </w:t>
      </w:r>
      <w:r w:rsidR="00CC021B">
        <w:rPr>
          <w:color w:val="222222"/>
          <w:shd w:val="clear" w:color="auto" w:fill="FFFFFF"/>
        </w:rPr>
        <w:t xml:space="preserve">response to </w:t>
      </w:r>
      <w:r w:rsidR="006B685F">
        <w:rPr>
          <w:color w:val="222222"/>
          <w:shd w:val="clear" w:color="auto" w:fill="FFFFFF"/>
        </w:rPr>
        <w:t>land use, land-use intensity and climate change</w:t>
      </w:r>
      <w:r w:rsidR="007775B6">
        <w:rPr>
          <w:color w:val="222222"/>
          <w:shd w:val="clear" w:color="auto" w:fill="FFFFFF"/>
        </w:rPr>
        <w:t xml:space="preserve"> and their interactions</w:t>
      </w:r>
      <w:commentRangeEnd w:id="24"/>
      <w:r w:rsidR="00373EB1">
        <w:rPr>
          <w:rStyle w:val="CommentReference"/>
        </w:rPr>
        <w:commentReference w:id="24"/>
      </w:r>
      <w:r w:rsidR="006F5615">
        <w:rPr>
          <w:color w:val="222222"/>
          <w:shd w:val="clear" w:color="auto" w:fill="FFFFFF"/>
        </w:rPr>
        <w:t xml:space="preserve">, based on </w:t>
      </w:r>
      <w:r w:rsidR="006F5615" w:rsidRPr="006F5615">
        <w:rPr>
          <w:color w:val="222222"/>
          <w:highlight w:val="yellow"/>
          <w:shd w:val="clear" w:color="auto" w:fill="FFFFFF"/>
        </w:rPr>
        <w:t>XXX</w:t>
      </w:r>
      <w:r w:rsidR="006F5615">
        <w:rPr>
          <w:color w:val="222222"/>
          <w:shd w:val="clear" w:color="auto" w:fill="FFFFFF"/>
        </w:rPr>
        <w:t xml:space="preserve"> records </w:t>
      </w:r>
      <w:r w:rsidR="009B3E05">
        <w:rPr>
          <w:color w:val="222222"/>
          <w:shd w:val="clear" w:color="auto" w:fill="FFFFFF"/>
        </w:rPr>
        <w:t xml:space="preserve">of insects </w:t>
      </w:r>
      <w:r w:rsidR="006F5615">
        <w:rPr>
          <w:color w:val="222222"/>
          <w:shd w:val="clear" w:color="auto" w:fill="FFFFFF"/>
        </w:rPr>
        <w:t xml:space="preserve">from </w:t>
      </w:r>
      <w:r w:rsidR="006F5615" w:rsidRPr="006F5615">
        <w:rPr>
          <w:color w:val="222222"/>
          <w:highlight w:val="yellow"/>
          <w:shd w:val="clear" w:color="auto" w:fill="FFFFFF"/>
        </w:rPr>
        <w:t>XXX</w:t>
      </w:r>
      <w:r w:rsidR="006F5615">
        <w:rPr>
          <w:color w:val="222222"/>
          <w:shd w:val="clear" w:color="auto" w:fill="FFFFFF"/>
        </w:rPr>
        <w:t xml:space="preserve"> sites</w:t>
      </w:r>
      <w:r w:rsidR="007775B6">
        <w:rPr>
          <w:color w:val="222222"/>
          <w:shd w:val="clear" w:color="auto" w:fill="FFFFFF"/>
        </w:rPr>
        <w:t xml:space="preserve"> from across the world</w:t>
      </w:r>
      <w:r w:rsidR="00382D65">
        <w:rPr>
          <w:color w:val="222222"/>
          <w:shd w:val="clear" w:color="auto" w:fill="FFFFFF"/>
        </w:rPr>
        <w:t xml:space="preserve"> (Fig</w:t>
      </w:r>
      <w:r w:rsidR="004F3E03">
        <w:rPr>
          <w:color w:val="222222"/>
          <w:shd w:val="clear" w:color="auto" w:fill="FFFFFF"/>
        </w:rPr>
        <w:t>.</w:t>
      </w:r>
      <w:r w:rsidR="00382D65">
        <w:rPr>
          <w:color w:val="222222"/>
          <w:shd w:val="clear" w:color="auto" w:fill="FFFFFF"/>
        </w:rPr>
        <w:t xml:space="preserve"> 1a)</w:t>
      </w:r>
      <w:r w:rsidR="007775B6">
        <w:rPr>
          <w:color w:val="222222"/>
          <w:shd w:val="clear" w:color="auto" w:fill="FFFFFF"/>
        </w:rPr>
        <w:t>.</w:t>
      </w:r>
      <w:r w:rsidR="00382D65">
        <w:rPr>
          <w:color w:val="222222"/>
          <w:shd w:val="clear" w:color="auto" w:fill="FFFFFF"/>
        </w:rPr>
        <w:t xml:space="preserve">  </w:t>
      </w:r>
      <w:commentRangeStart w:id="25"/>
      <w:r w:rsidR="00382D65">
        <w:rPr>
          <w:color w:val="222222"/>
          <w:shd w:val="clear" w:color="auto" w:fill="FFFFFF"/>
        </w:rPr>
        <w:t>We then examine the ability of nearby natural habitat to</w:t>
      </w:r>
      <w:r w:rsidR="00645719">
        <w:rPr>
          <w:color w:val="222222"/>
          <w:shd w:val="clear" w:color="auto" w:fill="FFFFFF"/>
        </w:rPr>
        <w:t xml:space="preserve"> buffer negative responses of insects to climate change</w:t>
      </w:r>
      <w:commentRangeEnd w:id="25"/>
      <w:r w:rsidR="00373EB1">
        <w:rPr>
          <w:rStyle w:val="CommentReference"/>
        </w:rPr>
        <w:commentReference w:id="25"/>
      </w:r>
      <w:r w:rsidR="00645719">
        <w:rPr>
          <w:color w:val="222222"/>
          <w:shd w:val="clear" w:color="auto" w:fill="FFFFFF"/>
        </w:rPr>
        <w:t xml:space="preserve">, offering a potential mitigation strategy to reduce </w:t>
      </w:r>
      <w:commentRangeStart w:id="26"/>
      <w:r w:rsidR="00645719">
        <w:rPr>
          <w:color w:val="222222"/>
          <w:shd w:val="clear" w:color="auto" w:fill="FFFFFF"/>
        </w:rPr>
        <w:t>future impacts of climate change</w:t>
      </w:r>
      <w:commentRangeEnd w:id="26"/>
      <w:r w:rsidR="00373EB1">
        <w:rPr>
          <w:rStyle w:val="CommentReference"/>
        </w:rPr>
        <w:commentReference w:id="26"/>
      </w:r>
      <w:r w:rsidR="00645719">
        <w:rPr>
          <w:color w:val="222222"/>
          <w:shd w:val="clear" w:color="auto" w:fill="FFFFFF"/>
        </w:rPr>
        <w:t xml:space="preserve"> on insect biodiversity, potentially safeguarding </w:t>
      </w:r>
      <w:r w:rsidR="007B7AD1">
        <w:rPr>
          <w:color w:val="222222"/>
          <w:shd w:val="clear" w:color="auto" w:fill="FFFFFF"/>
        </w:rPr>
        <w:t xml:space="preserve">those </w:t>
      </w:r>
      <w:r w:rsidR="00645719">
        <w:rPr>
          <w:color w:val="222222"/>
          <w:shd w:val="clear" w:color="auto" w:fill="FFFFFF"/>
        </w:rPr>
        <w:t xml:space="preserve">ecosystem services provided by </w:t>
      </w:r>
      <w:r w:rsidR="00317CE7">
        <w:rPr>
          <w:color w:val="222222"/>
          <w:shd w:val="clear" w:color="auto" w:fill="FFFFFF"/>
        </w:rPr>
        <w:t xml:space="preserve">insects. </w:t>
      </w:r>
      <w:r w:rsidR="006F5615">
        <w:rPr>
          <w:color w:val="222222"/>
          <w:shd w:val="clear" w:color="auto" w:fill="FFFFFF"/>
        </w:rPr>
        <w:t xml:space="preserve"> </w:t>
      </w:r>
      <w:r w:rsidR="00225160">
        <w:rPr>
          <w:color w:val="222222"/>
          <w:shd w:val="clear" w:color="auto" w:fill="FFFFFF"/>
        </w:rPr>
        <w:t xml:space="preserve"> </w:t>
      </w:r>
    </w:p>
    <w:p w:rsidR="00041A3D" w:rsidRDefault="00041A3D" w:rsidP="00041A3D">
      <w:pPr>
        <w:rPr>
          <w:rFonts w:ascii="Times" w:hAnsi="Times" w:cs="Times"/>
          <w:color w:val="222222"/>
          <w:shd w:val="clear" w:color="auto" w:fill="FFFFFF"/>
        </w:rPr>
      </w:pPr>
    </w:p>
    <w:p w:rsidR="00DF1249" w:rsidRDefault="005D5A30" w:rsidP="005D5A30">
      <w:pPr>
        <w:pStyle w:val="Heading2"/>
        <w:rPr>
          <w:shd w:val="clear" w:color="auto" w:fill="FFFFFF"/>
        </w:rPr>
      </w:pPr>
      <w:commentRangeStart w:id="27"/>
      <w:commentRangeStart w:id="28"/>
      <w:r>
        <w:rPr>
          <w:shd w:val="clear" w:color="auto" w:fill="FFFFFF"/>
        </w:rPr>
        <w:t>Insect</w:t>
      </w:r>
      <w:commentRangeEnd w:id="27"/>
      <w:r w:rsidR="00893CEC">
        <w:rPr>
          <w:rStyle w:val="CommentReference"/>
          <w:rFonts w:asciiTheme="minorHAnsi" w:eastAsiaTheme="minorHAnsi" w:hAnsiTheme="minorHAnsi" w:cstheme="minorBidi"/>
          <w:color w:val="auto"/>
        </w:rPr>
        <w:commentReference w:id="27"/>
      </w:r>
      <w:commentRangeEnd w:id="28"/>
      <w:r w:rsidR="00373EB1">
        <w:rPr>
          <w:rStyle w:val="CommentReference"/>
          <w:rFonts w:asciiTheme="minorHAnsi" w:eastAsiaTheme="minorHAnsi" w:hAnsiTheme="minorHAnsi" w:cstheme="minorBidi"/>
          <w:color w:val="auto"/>
        </w:rPr>
        <w:commentReference w:id="28"/>
      </w:r>
      <w:r>
        <w:rPr>
          <w:shd w:val="clear" w:color="auto" w:fill="FFFFFF"/>
        </w:rPr>
        <w:t xml:space="preserve"> </w:t>
      </w:r>
      <w:r w:rsidR="00CB44D2">
        <w:rPr>
          <w:shd w:val="clear" w:color="auto" w:fill="FFFFFF"/>
        </w:rPr>
        <w:t>r</w:t>
      </w:r>
      <w:r>
        <w:rPr>
          <w:shd w:val="clear" w:color="auto" w:fill="FFFFFF"/>
        </w:rPr>
        <w:t xml:space="preserve">esponse to </w:t>
      </w:r>
      <w:r w:rsidR="00CB44D2">
        <w:rPr>
          <w:shd w:val="clear" w:color="auto" w:fill="FFFFFF"/>
        </w:rPr>
        <w:t>land</w:t>
      </w:r>
      <w:r w:rsidR="00F0214E">
        <w:rPr>
          <w:shd w:val="clear" w:color="auto" w:fill="FFFFFF"/>
        </w:rPr>
        <w:t>-</w:t>
      </w:r>
      <w:r w:rsidR="00CB44D2">
        <w:rPr>
          <w:shd w:val="clear" w:color="auto" w:fill="FFFFFF"/>
        </w:rPr>
        <w:t>use intensity</w:t>
      </w:r>
    </w:p>
    <w:p w:rsidR="00CB44D2" w:rsidRDefault="00CB44D2" w:rsidP="00CB44D2"/>
    <w:p w:rsidR="55DD51D8" w:rsidRDefault="001907E7" w:rsidP="00A16B22">
      <w:pPr>
        <w:spacing w:line="360" w:lineRule="auto"/>
        <w:jc w:val="both"/>
      </w:pPr>
      <w:r>
        <w:t>I</w:t>
      </w:r>
      <w:r w:rsidR="006D17A1">
        <w:t>nsect total abundance</w:t>
      </w:r>
      <w:r w:rsidR="00995B46">
        <w:t xml:space="preserve"> declines with increasing </w:t>
      </w:r>
      <w:r w:rsidR="003D1946">
        <w:t xml:space="preserve">land-use </w:t>
      </w:r>
      <w:r w:rsidR="00995B46">
        <w:t>intensity</w:t>
      </w:r>
      <w:r w:rsidR="003D1946">
        <w:t>,</w:t>
      </w:r>
      <w:r w:rsidR="00995B46">
        <w:t xml:space="preserve"> with the </w:t>
      </w:r>
      <w:commentRangeStart w:id="29"/>
      <w:r w:rsidR="000E2855">
        <w:t>greatest declines</w:t>
      </w:r>
      <w:commentRangeEnd w:id="29"/>
      <w:r w:rsidR="00194D65">
        <w:rPr>
          <w:rStyle w:val="CommentReference"/>
        </w:rPr>
        <w:commentReference w:id="29"/>
      </w:r>
      <w:r w:rsidR="000E2855">
        <w:t xml:space="preserve"> </w:t>
      </w:r>
      <w:r w:rsidR="00117AD5">
        <w:t>in high intensity agriculture</w:t>
      </w:r>
      <w:r w:rsidR="00911B63">
        <w:t xml:space="preserve"> (Fig</w:t>
      </w:r>
      <w:r w:rsidR="009411D2">
        <w:t>.</w:t>
      </w:r>
      <w:r w:rsidR="00911B63">
        <w:t xml:space="preserve"> 1)</w:t>
      </w:r>
      <w:r w:rsidR="00117AD5">
        <w:t xml:space="preserve">.  </w:t>
      </w:r>
      <w:commentRangeStart w:id="30"/>
      <w:r w:rsidR="004776D5">
        <w:t xml:space="preserve">Here, agricultural land uses </w:t>
      </w:r>
      <w:r w:rsidR="00410FC2">
        <w:t xml:space="preserve">in </w:t>
      </w:r>
      <w:r w:rsidR="00911B63">
        <w:t>PREDICTS</w:t>
      </w:r>
      <w:r w:rsidR="00410FC2">
        <w:t xml:space="preserve"> (cropland, plantation, pasture) have been combined according to their use </w:t>
      </w:r>
      <w:r w:rsidR="004B662A">
        <w:t>intensity</w:t>
      </w:r>
      <w:r w:rsidR="009411D2">
        <w:t xml:space="preserve"> into two groupings</w:t>
      </w:r>
      <w:r w:rsidR="004B380E">
        <w:t>:</w:t>
      </w:r>
      <w:r w:rsidR="004B662A">
        <w:t xml:space="preserve"> low-intensity agriculture and high-intensity agriculture</w:t>
      </w:r>
      <w:r w:rsidR="00410FC2">
        <w:t xml:space="preserve"> (see </w:t>
      </w:r>
      <w:r w:rsidR="003D1946">
        <w:t>M</w:t>
      </w:r>
      <w:r w:rsidR="00410FC2">
        <w:t>ethods</w:t>
      </w:r>
      <w:r w:rsidR="00A749CE">
        <w:t xml:space="preserve"> for details</w:t>
      </w:r>
      <w:r w:rsidR="00410FC2">
        <w:t>)</w:t>
      </w:r>
      <w:r w:rsidR="006D34A9">
        <w:t>.</w:t>
      </w:r>
      <w:commentRangeEnd w:id="30"/>
      <w:r w:rsidR="00194D65">
        <w:rPr>
          <w:rStyle w:val="CommentReference"/>
        </w:rPr>
        <w:commentReference w:id="30"/>
      </w:r>
      <w:r w:rsidR="006D34A9">
        <w:t xml:space="preserve">  </w:t>
      </w:r>
      <w:commentRangeStart w:id="31"/>
      <w:r w:rsidR="1E95D6EA">
        <w:t xml:space="preserve">These classifications are based on the levels of pesticide usage and </w:t>
      </w:r>
      <w:r w:rsidR="5BA29521">
        <w:t>likelihood of monoculture associated w</w:t>
      </w:r>
      <w:r w:rsidR="2268C461">
        <w:t>ith</w:t>
      </w:r>
      <w:r w:rsidR="5BA29521">
        <w:t xml:space="preserve"> each PREDICTS land</w:t>
      </w:r>
      <w:r w:rsidR="6E4E3BDC">
        <w:t xml:space="preserve"> </w:t>
      </w:r>
      <w:r w:rsidR="5BA29521">
        <w:t>use and use-intensity combination</w:t>
      </w:r>
      <w:r w:rsidR="00C807AC">
        <w:t>.</w:t>
      </w:r>
      <w:commentRangeEnd w:id="31"/>
      <w:r w:rsidR="00194D65">
        <w:rPr>
          <w:rStyle w:val="CommentReference"/>
        </w:rPr>
        <w:commentReference w:id="31"/>
      </w:r>
      <w:r w:rsidR="00C807AC">
        <w:t xml:space="preserve"> </w:t>
      </w:r>
      <w:commentRangeStart w:id="32"/>
      <w:r w:rsidR="00C807AC">
        <w:t>In high</w:t>
      </w:r>
      <w:r w:rsidR="009D50A2">
        <w:t>-</w:t>
      </w:r>
      <w:r w:rsidR="00C807AC">
        <w:t>intensity</w:t>
      </w:r>
      <w:r w:rsidR="009D50A2">
        <w:t xml:space="preserve"> </w:t>
      </w:r>
      <w:r w:rsidR="008C7A58">
        <w:t>agriculture, insect</w:t>
      </w:r>
      <w:r w:rsidR="00795C47">
        <w:t xml:space="preserve"> total </w:t>
      </w:r>
      <w:r w:rsidR="00975853">
        <w:t xml:space="preserve">abundance </w:t>
      </w:r>
      <w:r w:rsidR="005713E8">
        <w:t>was reduced</w:t>
      </w:r>
      <w:r w:rsidR="00795C47">
        <w:t xml:space="preserve"> </w:t>
      </w:r>
      <w:r w:rsidR="00975853">
        <w:t>by</w:t>
      </w:r>
      <w:r w:rsidR="00DE70C9">
        <w:t xml:space="preserve"> </w:t>
      </w:r>
      <w:r w:rsidR="00F10A04">
        <w:rPr>
          <w:highlight w:val="yellow"/>
        </w:rPr>
        <w:t xml:space="preserve">about </w:t>
      </w:r>
      <w:r w:rsidR="0BDB1BB7" w:rsidRPr="5D19E32A">
        <w:rPr>
          <w:highlight w:val="yellow"/>
        </w:rPr>
        <w:t>35</w:t>
      </w:r>
      <w:r w:rsidR="00DE70C9">
        <w:t xml:space="preserve">% </w:t>
      </w:r>
      <w:r w:rsidR="00FE0278">
        <w:t xml:space="preserve">and species richness by </w:t>
      </w:r>
      <w:r w:rsidR="00FE0278" w:rsidRPr="00FE0278">
        <w:rPr>
          <w:highlight w:val="yellow"/>
        </w:rPr>
        <w:t>XX</w:t>
      </w:r>
      <w:r w:rsidR="00FE0278">
        <w:t xml:space="preserve">% </w:t>
      </w:r>
      <w:r w:rsidR="00DE70C9">
        <w:t>c</w:t>
      </w:r>
      <w:r w:rsidR="00C807AC">
        <w:t>ompared to levels in primary vegetation</w:t>
      </w:r>
      <w:r w:rsidR="001F48C1">
        <w:t>,</w:t>
      </w:r>
      <w:r w:rsidR="001A551B">
        <w:t xml:space="preserve"> whereas </w:t>
      </w:r>
      <w:r w:rsidR="003F5F43">
        <w:t xml:space="preserve">in low-intensity agriculture </w:t>
      </w:r>
      <w:r w:rsidR="001E7788">
        <w:t>there was a</w:t>
      </w:r>
      <w:r w:rsidR="003F5F43">
        <w:t xml:space="preserve"> </w:t>
      </w:r>
      <w:r w:rsidR="07F2B5B8" w:rsidRPr="5D19E32A">
        <w:rPr>
          <w:highlight w:val="yellow"/>
        </w:rPr>
        <w:t>16</w:t>
      </w:r>
      <w:r w:rsidR="00A16B22">
        <w:t>%</w:t>
      </w:r>
      <w:r w:rsidR="003F5F43">
        <w:t xml:space="preserve"> </w:t>
      </w:r>
      <w:r w:rsidR="00FE0278">
        <w:t xml:space="preserve">and </w:t>
      </w:r>
      <w:r w:rsidR="00FE0278" w:rsidRPr="005F2DBF">
        <w:rPr>
          <w:highlight w:val="yellow"/>
        </w:rPr>
        <w:t>XX</w:t>
      </w:r>
      <w:r w:rsidR="00FE0278">
        <w:t xml:space="preserve">% </w:t>
      </w:r>
      <w:r w:rsidR="001E7788">
        <w:t>reduction</w:t>
      </w:r>
      <w:r w:rsidR="00FE0278">
        <w:t xml:space="preserve"> respectively</w:t>
      </w:r>
      <w:r w:rsidR="001E7788">
        <w:t xml:space="preserve"> </w:t>
      </w:r>
      <w:r w:rsidR="003F5F43">
        <w:t>(Fig</w:t>
      </w:r>
      <w:r w:rsidR="005F2DBF">
        <w:t>.</w:t>
      </w:r>
      <w:r w:rsidR="003F5F43">
        <w:t xml:space="preserve"> 1</w:t>
      </w:r>
      <w:r w:rsidR="006E3A1F">
        <w:t>)</w:t>
      </w:r>
      <w:r w:rsidR="003F5F43">
        <w:t>.</w:t>
      </w:r>
      <w:commentRangeEnd w:id="32"/>
      <w:r w:rsidR="00194D65">
        <w:rPr>
          <w:rStyle w:val="CommentReference"/>
        </w:rPr>
        <w:commentReference w:id="32"/>
      </w:r>
      <w:r w:rsidR="00735727">
        <w:t xml:space="preserve">  </w:t>
      </w:r>
      <w:commentRangeStart w:id="33"/>
      <w:r w:rsidR="00735727">
        <w:t>This</w:t>
      </w:r>
      <w:r w:rsidR="001C474E">
        <w:t xml:space="preserve"> </w:t>
      </w:r>
      <w:r w:rsidR="00D476B3">
        <w:t xml:space="preserve">loss of insect biodiversity in agricultural systems will likely </w:t>
      </w:r>
      <w:r w:rsidR="6CB403C2">
        <w:t>reduce</w:t>
      </w:r>
      <w:r w:rsidR="007B3ED6">
        <w:t xml:space="preserve"> the</w:t>
      </w:r>
      <w:r w:rsidR="6CB403C2">
        <w:t xml:space="preserve"> provisioning of ecosystem services</w:t>
      </w:r>
      <w:r w:rsidR="00D910B7">
        <w:t xml:space="preserve"> </w:t>
      </w:r>
      <w:r w:rsidR="00916932">
        <w:t xml:space="preserve">essential to </w:t>
      </w:r>
      <w:r w:rsidR="000E1A5C">
        <w:t>agriculture such as pollination and pest control</w:t>
      </w:r>
      <w:r w:rsidR="007B3ED6">
        <w:t xml:space="preserve"> </w:t>
      </w:r>
      <w:r w:rsidR="00205DE4">
        <w:fldChar w:fldCharType="begin" w:fldLock="1"/>
      </w:r>
      <w:r w:rsidR="00B662A0">
        <w:instrText>ADDIN CSL_CITATION {"citationItems":[{"id":"ITEM-1","itemData":{"DOI":"10.1126/science.aat6016","abstract":"Biodiversity is sometimes quantified purely by the number of species within a system that allow it to function to produce ecosystem services. Grab et al. show that simple species counting is too simplistic. They combined remotely sensed land-cover analyses and crop production records with an extensive 10-year pollinator community survey and a complete species-level phylogeny generated using genome-wide phylogenomic methods. They found that the equivalent of millions of years of pollinator evolution were lost in highly altered agricultural environments, which decreased pollination services above and beyond what would be expected from a simple numerical species count.Science, this issue p. 282Land-use change threatens global biodiversity and may reshape the tree of life by favoring some lineages over others. Whether phylogenetic diversity loss compromises ecosystem service delivery remains unknown. We address this knowledge gap using extensive genomic, community, and crop datasets to examine relationships among land use, pollinator phylogenetic structure, and crop production. Pollinator communities in highly agricultural landscapes contain 230 million fewer years of evolutionary history; this loss was strongly associated with reduced crop yield and quality. Our study links landscape–mediated changes in the phylogenetic structure of natural communities to the disruption of ecosystem services. Measuring conservation success by species counts alone may fail to protect ecosystem functions and the full diversity of life from which they are derived.","author":[{"dropping-particle":"","family":"Grab","given":"Heather","non-dropping-particle":"","parse-names":false,"suffix":""},{"dropping-particle":"","family":"Branstetter","given":"Michael G","non-dropping-particle":"","parse-names":false,"suffix":""},{"dropping-particle":"","family":"Amon","given":"Nolan","non-dropping-particle":"","parse-names":false,"suffix":""},{"dropping-particle":"","family":"Urban-Mead","given":"Katherine R","non-dropping-particle":"","parse-names":false,"suffix":""},{"dropping-particle":"","family":"Park","given":"Mia G","non-dropping-particle":"","parse-names":false,"suffix":""},{"dropping-particle":"","family":"Gibbs","given":"Jason","non-dropping-particle":"","parse-names":false,"suffix":""},{"dropping-particle":"","family":"Blitzer","given":"Eleanor J","non-dropping-particle":"","parse-names":false,"suffix":""},{"dropping-particle":"","family":"Poveda","given":"Katja","non-dropping-particle":"","parse-names":false,"suffix":""},{"dropping-particle":"","family":"Loeb","given":"Greg","non-dropping-particle":"","parse-names":false,"suffix":""},{"dropping-particle":"","family":"Danforth","given":"Bryan N","non-dropping-particle":"","parse-names":false,"suffix":""}],"container-title":"Science","id":"ITEM-1","issue":"6424","issued":{"date-parts":[["2019","1","18"]]},"note":"Read 18/01/2018, found on Science contents email. Lead Journal club 27/02/19\n\nPollinator communities in highly agricultural landscapes have millions of years fewer evolutional history and this is associated with reduced yield and quality of crops.\n\nSpecies loss is not random across the phylogeny but certain branches are &amp;quot;pruned&amp;quot;, leading to more closely related communities. \n\nSpecies richness was 55% lower in orchards, but the phylogenetic diversity was much lower than expected","page":"282 LP - 284","title":"Agriculturally dominated landscapes reduce bee phylogenetic diversity and pollination services","type":"article-journal","volume":"363"},"uris":["http://www.mendeley.com/documents/?uuid=750616ce-fe9b-4a41-9643-1bedd392d0a5"]},{"id":"ITEM-2","itemData":{"DOI":"10.1016/J.AGEE.2016.01.039","ISSN":"0167-8809","abstract":"Numerous studies show that landscape simplification reduces abundance and diversity of natural enemies in agroecosystems, but its effect on natural pest control remains poorly quantified. Further, natural enemy impacts on pest populations have usually been estimated for a limited number of taxa and have not considered interactions among predator species. In a quantitative synthesis with data collected from several cropping systems in Europe and North America, we analyzed how the level and within-field spatial stability of natural pest control services was related to the simplification of the surrounding landscape. All studies used aphids as a model species and exclusion cages to measure aphid pest control. Landscape simplification was quantified by the proportion of cultivated land within a 1km radius around each plot. We found a consistent negative effect of landscape simplification on the level of natural pest control, despite interactions among enemies. Average level of pest control was 46% lower in homogeneous landscapes dominated by cultivated land, as compared with more complex landscapes. Landscape simplification did not affect the amount of positive or negative interactions among ground-dwelling and vegetation-dwelling predators, or the within-field stability of pest control. Our synthesis demonstrates that agricultural intensification through landscape simplification has negative effects on the level of natural pest control with important implications for management to maintain and enhance ecosystem services in agricultural landscapes. Specifically, preserving and restoring semi-natural habitats emerges as a fundamental first step to maintain and enhance pest control services provided by predatory arthropods to agriculture.","author":[{"dropping-particle":"","family":"Rusch","given":"Adrien","non-dropping-particle":"","parse-names":false,"suffix":""},{"dropping-particle":"","family":"Chaplin-Kramer","given":"Rebecca","non-dropping-particle":"","parse-names":false,"suffix":""},{"dropping-particle":"","family":"Gardiner","given":"Mary M.","non-dropping-particle":"","parse-names":false,"suffix":""},{"dropping-particle":"","family":"Hawro","given":"Violetta","non-dropping-particle":"","parse-names":false,"suffix":""},{"dropping-particle":"","family":"Holland","given":"John","non-dropping-particle":"","parse-names":false,"suffix":""},{"dropping-particle":"","family":"Landis","given":"Douglas","non-dropping-particle":"","parse-names":false,"suffix":""},{"dropping-particle":"","family":"Thies","given":"Carsten","non-dropping-particle":"","parse-names":false,"suffix":""},{"dropping-particle":"","family":"Tscharntke","given":"Teja","non-dropping-particle":"","parse-names":false,"suffix":""},{"dropping-particle":"","family":"Weisser","given":"Wolfgang W.","non-dropping-particle":"","parse-names":false,"suffix":""},{"dropping-particle":"","family":"Winqvist","given":"Camilla","non-dropping-particle":"","parse-names":false,"suffix":""},{"dropping-particle":"","family":"Woltz","given":"Megan","non-dropping-particle":"","parse-names":false,"suffix":""},{"dropping-particle":"","family":"Bommarco","given":"Riccardo","non-dropping-particle":"","parse-names":false,"suffix":""}],"container-title":"Agriculture, Ecosystems &amp; Environment","id":"ITEM-2","issued":{"date-parts":[["2016","4","1"]]},"page":"198-204","publisher":"Elsevier","title":"Agricultural landscape simplification reduces natural pest control: A quantitative synthesis","type":"article-journal","volume":"221"},"uris":["http://www.mendeley.com/documents/?uuid=5b6f2a67-a5a8-308d-b291-8c8420e17a4e"]}],"mendeley":{"formattedCitation":"(Grab et al., 2019; Rusch et al., 2016)","plainTextFormattedCitation":"(Grab et al., 2019; Rusch et al., 2016)","previouslyFormattedCitation":"(Grab et al., 2019; Rusch et al., 2016)"},"properties":{"noteIndex":0},"schema":"https://github.com/citation-style-language/schema/raw/master/csl-citation.json"}</w:instrText>
      </w:r>
      <w:r w:rsidR="00205DE4">
        <w:fldChar w:fldCharType="separate"/>
      </w:r>
      <w:r w:rsidR="003C24F7" w:rsidRPr="003C24F7">
        <w:rPr>
          <w:noProof/>
        </w:rPr>
        <w:t>(Grab et al., 2019; Rusch et al., 2016)</w:t>
      </w:r>
      <w:r w:rsidR="00205DE4">
        <w:fldChar w:fldCharType="end"/>
      </w:r>
      <w:r w:rsidR="000E1A5C">
        <w:t>.</w:t>
      </w:r>
      <w:r w:rsidR="00F52266">
        <w:t xml:space="preserve">  </w:t>
      </w:r>
      <w:r w:rsidR="005C3C34">
        <w:t>The g</w:t>
      </w:r>
      <w:r w:rsidR="00F52266">
        <w:t xml:space="preserve">reater </w:t>
      </w:r>
      <w:r w:rsidR="00F52266">
        <w:lastRenderedPageBreak/>
        <w:t xml:space="preserve">declines in more </w:t>
      </w:r>
      <w:r w:rsidR="007F0758">
        <w:t>intensively</w:t>
      </w:r>
      <w:r w:rsidR="00F52266">
        <w:t xml:space="preserve"> used systems will likely </w:t>
      </w:r>
      <w:r w:rsidR="005C3C34">
        <w:t xml:space="preserve">have an impact on </w:t>
      </w:r>
      <w:r w:rsidR="001420C4">
        <w:t>the resilience of agricultural systems to future shocks</w:t>
      </w:r>
      <w:r w:rsidR="00740771">
        <w:t xml:space="preserve"> [</w:t>
      </w:r>
      <w:commentRangeStart w:id="34"/>
      <w:r w:rsidR="00740771" w:rsidRPr="00740771">
        <w:rPr>
          <w:highlight w:val="yellow"/>
        </w:rPr>
        <w:t>REF</w:t>
      </w:r>
      <w:commentRangeEnd w:id="34"/>
      <w:r w:rsidR="00EE20B0">
        <w:rPr>
          <w:rStyle w:val="CommentReference"/>
        </w:rPr>
        <w:commentReference w:id="34"/>
      </w:r>
      <w:r w:rsidR="00740771">
        <w:t>]</w:t>
      </w:r>
      <w:r w:rsidR="002C4CEC">
        <w:t>.</w:t>
      </w:r>
      <w:commentRangeEnd w:id="33"/>
      <w:r w:rsidR="00194D65">
        <w:rPr>
          <w:rStyle w:val="CommentReference"/>
        </w:rPr>
        <w:commentReference w:id="33"/>
      </w:r>
      <w:r w:rsidR="000E1A5C">
        <w:t xml:space="preserve"> </w:t>
      </w:r>
    </w:p>
    <w:p w:rsidR="00191A99" w:rsidRDefault="00191A99" w:rsidP="00191A99">
      <w:pPr>
        <w:spacing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16"/>
      </w:tblGrid>
      <w:tr w:rsidR="00893CEC" w:rsidTr="5D19E32A">
        <w:tc>
          <w:tcPr>
            <w:tcW w:w="9016" w:type="dxa"/>
          </w:tcPr>
          <w:p w:rsidR="00893CEC" w:rsidRDefault="00116C1C" w:rsidP="5D19E32A">
            <w:pPr>
              <w:jc w:val="center"/>
              <w:rPr>
                <w:rFonts w:ascii="Times" w:hAnsi="Times" w:cs="Times"/>
                <w:i/>
                <w:iCs/>
                <w:color w:val="222222"/>
                <w:sz w:val="27"/>
                <w:szCs w:val="27"/>
                <w:shd w:val="clear" w:color="auto" w:fill="FFFFFF"/>
              </w:rPr>
            </w:pPr>
            <w:r>
              <w:rPr>
                <w:noProof/>
                <w:lang w:eastAsia="en-GB"/>
              </w:rPr>
              <w:drawing>
                <wp:inline distT="0" distB="0" distL="0" distR="0">
                  <wp:extent cx="4048126" cy="61274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28252" t="13806" r="41336" b="1206"/>
                          <a:stretch/>
                        </pic:blipFill>
                        <pic:spPr bwMode="auto">
                          <a:xfrm>
                            <a:off x="0" y="0"/>
                            <a:ext cx="4053582" cy="613574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commentRangeStart w:id="35"/>
            <w:commentRangeEnd w:id="35"/>
            <w:r w:rsidR="00893CEC">
              <w:rPr>
                <w:rStyle w:val="CommentReference"/>
              </w:rPr>
              <w:commentReference w:id="35"/>
            </w:r>
            <w:commentRangeStart w:id="36"/>
            <w:commentRangeStart w:id="37"/>
            <w:commentRangeEnd w:id="36"/>
            <w:r w:rsidR="00893CEC">
              <w:rPr>
                <w:rStyle w:val="CommentReference"/>
              </w:rPr>
              <w:commentReference w:id="36"/>
            </w:r>
            <w:commentRangeEnd w:id="37"/>
            <w:r w:rsidR="00674281">
              <w:rPr>
                <w:rStyle w:val="CommentReference"/>
              </w:rPr>
              <w:commentReference w:id="37"/>
            </w:r>
            <w:commentRangeStart w:id="38"/>
            <w:commentRangeEnd w:id="38"/>
            <w:r w:rsidR="00893CEC">
              <w:rPr>
                <w:rStyle w:val="CommentReference"/>
              </w:rPr>
              <w:commentReference w:id="38"/>
            </w:r>
          </w:p>
          <w:p w:rsidR="00893CEC" w:rsidRDefault="00893CEC" w:rsidP="008C7341">
            <w:pPr>
              <w:rPr>
                <w:rFonts w:ascii="Times" w:hAnsi="Times" w:cs="Times"/>
                <w:i/>
                <w:iCs/>
                <w:color w:val="222222"/>
                <w:sz w:val="27"/>
                <w:szCs w:val="27"/>
                <w:shd w:val="clear" w:color="auto" w:fill="FFFFFF"/>
              </w:rPr>
            </w:pPr>
          </w:p>
          <w:p w:rsidR="00893CEC" w:rsidRDefault="00893CEC" w:rsidP="008C7341">
            <w:pPr>
              <w:rPr>
                <w:rFonts w:ascii="Times" w:hAnsi="Times" w:cs="Times"/>
                <w:i/>
                <w:iCs/>
                <w:color w:val="222222"/>
                <w:sz w:val="27"/>
                <w:szCs w:val="27"/>
                <w:shd w:val="clear" w:color="auto" w:fill="FFFFFF"/>
              </w:rPr>
            </w:pPr>
          </w:p>
        </w:tc>
      </w:tr>
      <w:tr w:rsidR="00893CEC" w:rsidTr="5D19E32A">
        <w:tc>
          <w:tcPr>
            <w:tcW w:w="9016" w:type="dxa"/>
          </w:tcPr>
          <w:p w:rsidR="00893CEC" w:rsidRPr="003603F3" w:rsidRDefault="00893CEC" w:rsidP="00453E01">
            <w:pPr>
              <w:spacing w:line="360" w:lineRule="auto"/>
              <w:jc w:val="both"/>
              <w:rPr>
                <w:rFonts w:ascii="Times" w:hAnsi="Times" w:cs="Times"/>
                <w:i/>
                <w:iCs/>
                <w:color w:val="222222"/>
                <w:sz w:val="27"/>
                <w:szCs w:val="27"/>
                <w:shd w:val="clear" w:color="auto" w:fill="FFFFFF"/>
              </w:rPr>
            </w:pPr>
            <w:commentRangeStart w:id="39"/>
            <w:r w:rsidRPr="002F1D32">
              <w:rPr>
                <w:rFonts w:cstheme="minorHAnsi"/>
                <w:b/>
                <w:bCs/>
                <w:i/>
                <w:iCs/>
                <w:color w:val="222222"/>
                <w:shd w:val="clear" w:color="auto" w:fill="FFFFFF"/>
              </w:rPr>
              <w:t>Figure</w:t>
            </w:r>
            <w:commentRangeEnd w:id="39"/>
            <w:r w:rsidR="00E93CC9">
              <w:rPr>
                <w:rStyle w:val="CommentReference"/>
              </w:rPr>
              <w:commentReference w:id="39"/>
            </w:r>
            <w:r w:rsidRPr="002F1D32">
              <w:rPr>
                <w:rFonts w:cstheme="minorHAnsi"/>
                <w:b/>
                <w:bCs/>
                <w:i/>
                <w:iCs/>
                <w:color w:val="222222"/>
                <w:shd w:val="clear" w:color="auto" w:fill="FFFFFF"/>
              </w:rPr>
              <w:t xml:space="preserve"> 1: Locations of sites and response</w:t>
            </w:r>
            <w:r w:rsidR="000254C6">
              <w:rPr>
                <w:rFonts w:cstheme="minorHAnsi"/>
                <w:b/>
                <w:bCs/>
                <w:i/>
                <w:iCs/>
                <w:color w:val="222222"/>
                <w:shd w:val="clear" w:color="auto" w:fill="FFFFFF"/>
              </w:rPr>
              <w:t>s</w:t>
            </w:r>
            <w:r w:rsidRPr="002F1D32">
              <w:rPr>
                <w:rFonts w:cstheme="minorHAnsi"/>
                <w:b/>
                <w:bCs/>
                <w:i/>
                <w:iCs/>
                <w:color w:val="222222"/>
                <w:shd w:val="clear" w:color="auto" w:fill="FFFFFF"/>
              </w:rPr>
              <w:t xml:space="preserve"> of insect species richness and total abundance to land use. </w:t>
            </w:r>
            <w:r w:rsidRPr="002F1D32">
              <w:rPr>
                <w:rFonts w:cstheme="minorHAnsi"/>
                <w:i/>
                <w:iCs/>
                <w:color w:val="222222"/>
                <w:shd w:val="clear" w:color="auto" w:fill="FFFFFF"/>
              </w:rPr>
              <w:t xml:space="preserve"> a</w:t>
            </w:r>
            <w:r w:rsidR="00C56371">
              <w:rPr>
                <w:rFonts w:cstheme="minorHAnsi"/>
                <w:i/>
                <w:iCs/>
                <w:color w:val="222222"/>
                <w:shd w:val="clear" w:color="auto" w:fill="FFFFFF"/>
              </w:rPr>
              <w:t>.</w:t>
            </w:r>
            <w:r w:rsidRPr="002F1D32">
              <w:rPr>
                <w:rFonts w:cstheme="minorHAnsi"/>
                <w:i/>
                <w:iCs/>
                <w:color w:val="222222"/>
                <w:shd w:val="clear" w:color="auto" w:fill="FFFFFF"/>
              </w:rPr>
              <w:t xml:space="preserve"> </w:t>
            </w:r>
            <w:r w:rsidR="00F96901" w:rsidRPr="002F1D32">
              <w:rPr>
                <w:rFonts w:cstheme="minorHAnsi"/>
                <w:i/>
                <w:iCs/>
                <w:color w:val="222222"/>
                <w:shd w:val="clear" w:color="auto" w:fill="FFFFFF"/>
              </w:rPr>
              <w:t>L</w:t>
            </w:r>
            <w:r w:rsidRPr="002F1D32">
              <w:rPr>
                <w:rFonts w:cstheme="minorHAnsi"/>
                <w:i/>
                <w:iCs/>
                <w:color w:val="222222"/>
                <w:shd w:val="clear" w:color="auto" w:fill="FFFFFF"/>
              </w:rPr>
              <w:t>ocation of PREDICTS sites that include insect</w:t>
            </w:r>
            <w:r w:rsidR="00F96901" w:rsidRPr="002F1D32">
              <w:rPr>
                <w:rFonts w:cstheme="minorHAnsi"/>
                <w:i/>
                <w:iCs/>
                <w:color w:val="222222"/>
                <w:shd w:val="clear" w:color="auto" w:fill="FFFFFF"/>
              </w:rPr>
              <w:t xml:space="preserve"> data</w:t>
            </w:r>
            <w:r w:rsidRPr="002F1D32">
              <w:rPr>
                <w:rFonts w:cstheme="minorHAnsi"/>
                <w:i/>
                <w:iCs/>
                <w:color w:val="222222"/>
                <w:shd w:val="clear" w:color="auto" w:fill="FFFFFF"/>
              </w:rPr>
              <w:t xml:space="preserve">. b. </w:t>
            </w:r>
            <w:r w:rsidR="00F96901" w:rsidRPr="002F1D32">
              <w:rPr>
                <w:rFonts w:cstheme="minorHAnsi"/>
                <w:i/>
                <w:iCs/>
                <w:color w:val="222222"/>
                <w:shd w:val="clear" w:color="auto" w:fill="FFFFFF"/>
              </w:rPr>
              <w:t>R</w:t>
            </w:r>
            <w:r w:rsidRPr="002F1D32">
              <w:rPr>
                <w:rFonts w:cstheme="minorHAnsi"/>
                <w:i/>
                <w:iCs/>
                <w:color w:val="222222"/>
                <w:shd w:val="clear" w:color="auto" w:fill="FFFFFF"/>
              </w:rPr>
              <w:t>esponse of insect species richness</w:t>
            </w:r>
            <w:r w:rsidR="000254C6">
              <w:rPr>
                <w:rFonts w:cstheme="minorHAnsi"/>
                <w:i/>
                <w:iCs/>
                <w:color w:val="222222"/>
                <w:shd w:val="clear" w:color="auto" w:fill="FFFFFF"/>
              </w:rPr>
              <w:t xml:space="preserve"> to land use</w:t>
            </w:r>
            <w:r w:rsidRPr="002F1D32">
              <w:rPr>
                <w:rFonts w:cstheme="minorHAnsi"/>
                <w:i/>
                <w:iCs/>
                <w:color w:val="222222"/>
                <w:shd w:val="clear" w:color="auto" w:fill="FFFFFF"/>
              </w:rPr>
              <w:t>. c. Response of insect total abundance</w:t>
            </w:r>
            <w:r w:rsidR="000254C6">
              <w:rPr>
                <w:rFonts w:cstheme="minorHAnsi"/>
                <w:i/>
                <w:iCs/>
                <w:color w:val="222222"/>
                <w:shd w:val="clear" w:color="auto" w:fill="FFFFFF"/>
              </w:rPr>
              <w:t xml:space="preserve"> to land use</w:t>
            </w:r>
            <w:r w:rsidRPr="002F1D32">
              <w:rPr>
                <w:rFonts w:cstheme="minorHAnsi"/>
                <w:i/>
                <w:iCs/>
                <w:color w:val="222222"/>
                <w:shd w:val="clear" w:color="auto" w:fill="FFFFFF"/>
              </w:rPr>
              <w:t xml:space="preserve">.  Error bars show the 95% confidence intervals. PV, primary vegetation; SV, secondary vegetation; </w:t>
            </w:r>
            <w:proofErr w:type="spellStart"/>
            <w:r w:rsidRPr="002F1D32">
              <w:rPr>
                <w:rFonts w:cstheme="minorHAnsi"/>
                <w:i/>
                <w:iCs/>
                <w:color w:val="222222"/>
                <w:shd w:val="clear" w:color="auto" w:fill="FFFFFF"/>
              </w:rPr>
              <w:t>AG.Low</w:t>
            </w:r>
            <w:proofErr w:type="spellEnd"/>
            <w:r w:rsidRPr="002F1D32">
              <w:rPr>
                <w:rFonts w:cstheme="minorHAnsi"/>
                <w:i/>
                <w:iCs/>
                <w:color w:val="222222"/>
                <w:shd w:val="clear" w:color="auto" w:fill="FFFFFF"/>
              </w:rPr>
              <w:t>, low</w:t>
            </w:r>
            <w:r w:rsidR="004B662A" w:rsidRPr="002F1D32">
              <w:rPr>
                <w:rFonts w:cstheme="minorHAnsi"/>
                <w:i/>
                <w:iCs/>
                <w:color w:val="222222"/>
                <w:shd w:val="clear" w:color="auto" w:fill="FFFFFF"/>
              </w:rPr>
              <w:t>-</w:t>
            </w:r>
            <w:r w:rsidRPr="002F1D32">
              <w:rPr>
                <w:rFonts w:cstheme="minorHAnsi"/>
                <w:i/>
                <w:iCs/>
                <w:color w:val="222222"/>
                <w:shd w:val="clear" w:color="auto" w:fill="FFFFFF"/>
              </w:rPr>
              <w:t xml:space="preserve">intensity agriculture; </w:t>
            </w:r>
            <w:proofErr w:type="spellStart"/>
            <w:r w:rsidRPr="002F1D32">
              <w:rPr>
                <w:rFonts w:cstheme="minorHAnsi"/>
                <w:i/>
                <w:iCs/>
                <w:color w:val="222222"/>
                <w:shd w:val="clear" w:color="auto" w:fill="FFFFFF"/>
              </w:rPr>
              <w:t>AG.Hi</w:t>
            </w:r>
            <w:proofErr w:type="spellEnd"/>
            <w:r w:rsidRPr="002F1D32">
              <w:rPr>
                <w:rFonts w:cstheme="minorHAnsi"/>
                <w:i/>
                <w:iCs/>
                <w:color w:val="222222"/>
                <w:shd w:val="clear" w:color="auto" w:fill="FFFFFF"/>
              </w:rPr>
              <w:t>, high</w:t>
            </w:r>
            <w:r w:rsidR="004B662A" w:rsidRPr="002F1D32">
              <w:rPr>
                <w:rFonts w:cstheme="minorHAnsi"/>
                <w:i/>
                <w:iCs/>
                <w:color w:val="222222"/>
                <w:shd w:val="clear" w:color="auto" w:fill="FFFFFF"/>
              </w:rPr>
              <w:t>-</w:t>
            </w:r>
            <w:r w:rsidRPr="002F1D32">
              <w:rPr>
                <w:rFonts w:cstheme="minorHAnsi"/>
                <w:i/>
                <w:iCs/>
                <w:color w:val="222222"/>
                <w:shd w:val="clear" w:color="auto" w:fill="FFFFFF"/>
              </w:rPr>
              <w:t xml:space="preserve">intensity agriculture; URB, urban. </w:t>
            </w:r>
          </w:p>
        </w:tc>
      </w:tr>
    </w:tbl>
    <w:p w:rsidR="00CB44D2" w:rsidRDefault="00CB44D2" w:rsidP="00CB44D2">
      <w:pPr>
        <w:pStyle w:val="Heading2"/>
      </w:pPr>
      <w:commentRangeStart w:id="40"/>
      <w:r>
        <w:lastRenderedPageBreak/>
        <w:t>Insect</w:t>
      </w:r>
      <w:commentRangeEnd w:id="40"/>
      <w:r w:rsidR="001E371E">
        <w:rPr>
          <w:rStyle w:val="CommentReference"/>
          <w:rFonts w:asciiTheme="minorHAnsi" w:eastAsiaTheme="minorHAnsi" w:hAnsiTheme="minorHAnsi" w:cstheme="minorBidi"/>
          <w:color w:val="auto"/>
        </w:rPr>
        <w:commentReference w:id="40"/>
      </w:r>
      <w:r>
        <w:t xml:space="preserve"> response to climate change</w:t>
      </w:r>
    </w:p>
    <w:p w:rsidR="0034635E" w:rsidRDefault="0034635E" w:rsidP="67A2AD06">
      <w:pPr>
        <w:rPr>
          <w:color w:val="222222"/>
        </w:rPr>
      </w:pPr>
    </w:p>
    <w:p w:rsidR="47E6365E" w:rsidRDefault="004D7002" w:rsidP="00286750">
      <w:pPr>
        <w:spacing w:line="360" w:lineRule="auto"/>
        <w:jc w:val="both"/>
        <w:rPr>
          <w:color w:val="222222"/>
        </w:rPr>
      </w:pPr>
      <w:commentRangeStart w:id="41"/>
      <w:r>
        <w:rPr>
          <w:color w:val="222222"/>
        </w:rPr>
        <w:t>To ass</w:t>
      </w:r>
      <w:r w:rsidR="00FB7142">
        <w:rPr>
          <w:color w:val="222222"/>
        </w:rPr>
        <w:t xml:space="preserve">ess </w:t>
      </w:r>
      <w:commentRangeStart w:id="42"/>
      <w:r w:rsidR="00FB7142">
        <w:rPr>
          <w:color w:val="222222"/>
        </w:rPr>
        <w:t xml:space="preserve">the </w:t>
      </w:r>
      <w:r w:rsidR="00466750">
        <w:rPr>
          <w:color w:val="222222"/>
        </w:rPr>
        <w:t xml:space="preserve">impacts </w:t>
      </w:r>
      <w:r w:rsidR="005A4AE2">
        <w:rPr>
          <w:color w:val="222222"/>
        </w:rPr>
        <w:t>of</w:t>
      </w:r>
      <w:r w:rsidR="00466750">
        <w:rPr>
          <w:color w:val="222222"/>
        </w:rPr>
        <w:t xml:space="preserve"> climate change and </w:t>
      </w:r>
      <w:r w:rsidR="0025281C">
        <w:rPr>
          <w:color w:val="222222"/>
        </w:rPr>
        <w:t>its</w:t>
      </w:r>
      <w:r w:rsidR="00466750">
        <w:rPr>
          <w:color w:val="222222"/>
        </w:rPr>
        <w:t xml:space="preserve"> interaction with </w:t>
      </w:r>
      <w:r w:rsidR="00646EE4">
        <w:rPr>
          <w:color w:val="222222"/>
        </w:rPr>
        <w:t>the land use and use intensity</w:t>
      </w:r>
      <w:commentRangeEnd w:id="42"/>
      <w:r w:rsidR="00194D65">
        <w:rPr>
          <w:rStyle w:val="CommentReference"/>
        </w:rPr>
        <w:commentReference w:id="42"/>
      </w:r>
      <w:r w:rsidR="00466750">
        <w:rPr>
          <w:color w:val="222222"/>
        </w:rPr>
        <w:t xml:space="preserve">, </w:t>
      </w:r>
      <w:r w:rsidR="00DB19D1">
        <w:rPr>
          <w:color w:val="222222"/>
        </w:rPr>
        <w:t>we model</w:t>
      </w:r>
      <w:r w:rsidR="008C7C33">
        <w:rPr>
          <w:color w:val="222222"/>
        </w:rPr>
        <w:t>led</w:t>
      </w:r>
      <w:r w:rsidR="00DB19D1">
        <w:rPr>
          <w:color w:val="222222"/>
        </w:rPr>
        <w:t xml:space="preserve"> the response of insect </w:t>
      </w:r>
      <w:r w:rsidR="00646EE4">
        <w:rPr>
          <w:color w:val="222222"/>
        </w:rPr>
        <w:t xml:space="preserve">richness and abundance </w:t>
      </w:r>
      <w:r w:rsidR="00DB19D1">
        <w:rPr>
          <w:color w:val="222222"/>
        </w:rPr>
        <w:t xml:space="preserve">within </w:t>
      </w:r>
      <w:r w:rsidR="00565310">
        <w:rPr>
          <w:color w:val="222222"/>
        </w:rPr>
        <w:t>four</w:t>
      </w:r>
      <w:r w:rsidR="0077131B">
        <w:rPr>
          <w:color w:val="222222"/>
        </w:rPr>
        <w:t xml:space="preserve"> major land</w:t>
      </w:r>
      <w:r w:rsidR="008E237C">
        <w:rPr>
          <w:color w:val="222222"/>
        </w:rPr>
        <w:t xml:space="preserve"> </w:t>
      </w:r>
      <w:r w:rsidR="0077131B">
        <w:rPr>
          <w:color w:val="222222"/>
        </w:rPr>
        <w:t>use</w:t>
      </w:r>
      <w:r w:rsidR="00F86FDD">
        <w:rPr>
          <w:color w:val="222222"/>
        </w:rPr>
        <w:t xml:space="preserve"> and intensity-based</w:t>
      </w:r>
      <w:r w:rsidR="0077131B">
        <w:rPr>
          <w:color w:val="222222"/>
        </w:rPr>
        <w:t xml:space="preserve"> classes</w:t>
      </w:r>
      <w:r w:rsidR="008C7C33">
        <w:rPr>
          <w:color w:val="222222"/>
        </w:rPr>
        <w:t xml:space="preserve"> (primary vegetation, secondary vegetation, low-intensity agriculture and high-intensity agriculture)</w:t>
      </w:r>
      <w:r w:rsidR="0077131B">
        <w:rPr>
          <w:color w:val="222222"/>
        </w:rPr>
        <w:t xml:space="preserve"> to </w:t>
      </w:r>
      <w:r w:rsidR="001E6157">
        <w:rPr>
          <w:color w:val="222222"/>
        </w:rPr>
        <w:t>climate change.</w:t>
      </w:r>
      <w:commentRangeEnd w:id="41"/>
      <w:r w:rsidR="00194D65">
        <w:rPr>
          <w:rStyle w:val="CommentReference"/>
        </w:rPr>
        <w:commentReference w:id="41"/>
      </w:r>
      <w:r w:rsidR="001E6157">
        <w:rPr>
          <w:color w:val="222222"/>
        </w:rPr>
        <w:t xml:space="preserve">  </w:t>
      </w:r>
      <w:commentRangeStart w:id="43"/>
      <w:r w:rsidR="001E6157">
        <w:rPr>
          <w:color w:val="222222"/>
        </w:rPr>
        <w:t xml:space="preserve">Climate change was estimated </w:t>
      </w:r>
      <w:r w:rsidR="008C7C33">
        <w:rPr>
          <w:color w:val="222222"/>
        </w:rPr>
        <w:t>as a</w:t>
      </w:r>
      <w:r w:rsidR="001E6157">
        <w:rPr>
          <w:color w:val="222222"/>
        </w:rPr>
        <w:t xml:space="preserve"> standardised climate anomaly </w:t>
      </w:r>
      <w:r w:rsidR="00AA17D9">
        <w:rPr>
          <w:color w:val="222222"/>
        </w:rPr>
        <w:t xml:space="preserve">(SCA) </w:t>
      </w:r>
      <w:r w:rsidR="001E6157">
        <w:rPr>
          <w:color w:val="222222"/>
        </w:rPr>
        <w:t xml:space="preserve">based on </w:t>
      </w:r>
      <w:r w:rsidR="000F4977">
        <w:rPr>
          <w:color w:val="222222"/>
        </w:rPr>
        <w:t xml:space="preserve">past and present </w:t>
      </w:r>
      <w:r w:rsidR="00401DD7">
        <w:rPr>
          <w:color w:val="222222"/>
        </w:rPr>
        <w:t xml:space="preserve">temperature values from </w:t>
      </w:r>
      <w:r w:rsidR="008254D7">
        <w:rPr>
          <w:color w:val="222222"/>
        </w:rPr>
        <w:t xml:space="preserve">the </w:t>
      </w:r>
      <w:r w:rsidR="00B068BC">
        <w:t>Climatic Research Unit Time Series (CRU TS)</w:t>
      </w:r>
      <w:r w:rsidR="00AA17D9">
        <w:t xml:space="preserve"> dataset</w:t>
      </w:r>
      <w:r w:rsidR="00B068BC">
        <w:t xml:space="preserve"> </w:t>
      </w:r>
      <w:commentRangeStart w:id="44"/>
      <w:commentRangeStart w:id="45"/>
      <w:r w:rsidR="00B068BC">
        <w:t>v</w:t>
      </w:r>
      <w:r w:rsidR="00AA17D9">
        <w:t xml:space="preserve">ersion </w:t>
      </w:r>
      <w:r w:rsidR="00B068BC">
        <w:t xml:space="preserve">4.03 </w:t>
      </w:r>
      <w:commentRangeEnd w:id="44"/>
      <w:r w:rsidR="00CA3E8E">
        <w:rPr>
          <w:rStyle w:val="CommentReference"/>
        </w:rPr>
        <w:commentReference w:id="44"/>
      </w:r>
      <w:commentRangeEnd w:id="45"/>
      <w:r w:rsidR="00194D65">
        <w:rPr>
          <w:rStyle w:val="CommentReference"/>
        </w:rPr>
        <w:commentReference w:id="45"/>
      </w:r>
      <w:r w:rsidR="001B081E">
        <w:t xml:space="preserve"> </w:t>
      </w:r>
      <w:r w:rsidR="00205DE4">
        <w:fldChar w:fldCharType="begin" w:fldLock="1"/>
      </w:r>
      <w:r w:rsidR="009658CE">
        <w:instrText>ADDIN CSL_CITATION {"citationItems":[{"id":"ITEM-1","itemData":{"DOI":"10.1038/s41597-020-0453-3","ISSN":"2052-4463","abstract":"CRU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 \n                \n                  \n                    \n                    \n                    \n                  \n                \n               Machine-accessible metadata file describing the reported data: https://doi.org/10.6084/m9.figshare.11980500","author":[{"dropping-particle":"","family":"Harris","given":"Ian","non-dropping-particle":"","parse-names":false,"suffix":""},{"dropping-particle":"","family":"Osborn","given":"Timothy J.","non-dropping-particle":"","parse-names":false,"suffix":""},{"dropping-particle":"","family":"Jones","given":"Phil","non-dropping-particle":"","parse-names":false,"suffix":""},{"dropping-particle":"","family":"Lister","given":"David","non-dropping-particle":"","parse-names":false,"suffix":""}],"container-title":"Scientific Data","id":"ITEM-1","issue":"1","issued":{"date-parts":[["2020","12","3"]]},"page":"109","publisher":"Nature Publishing Group","title":"Version 4 of the CRU TS monthly high-resolution gridded multivariate climate dataset","type":"article-journal","volume":"7"},"uris":["http://www.mendeley.com/documents/?uuid=df05eda6-4582-3784-aa6d-d62c0466bc65"]}],"mendeley":{"formattedCitation":"(Harris, Osborn, Jones, &amp; Lister, 2020)","plainTextFormattedCitation":"(Harris, Osborn, Jones, &amp; Lister, 2020)","previouslyFormattedCitation":"(Harris, Osborn, Jones, &amp; Lister, 2020)"},"properties":{"noteIndex":0},"schema":"https://github.com/citation-style-language/schema/raw/master/csl-citation.json"}</w:instrText>
      </w:r>
      <w:r w:rsidR="00205DE4">
        <w:fldChar w:fldCharType="separate"/>
      </w:r>
      <w:r w:rsidR="00167F9B" w:rsidRPr="00167F9B">
        <w:rPr>
          <w:noProof/>
        </w:rPr>
        <w:t>(Harris, Osborn, Jones, &amp; Lister, 2020)</w:t>
      </w:r>
      <w:r w:rsidR="00205DE4">
        <w:fldChar w:fldCharType="end"/>
      </w:r>
      <w:r w:rsidR="00B068BC">
        <w:t xml:space="preserve">. </w:t>
      </w:r>
      <w:r w:rsidR="47E6365E" w:rsidRPr="67A2AD06">
        <w:rPr>
          <w:color w:val="222222"/>
        </w:rPr>
        <w:t xml:space="preserve">The </w:t>
      </w:r>
      <w:r w:rsidR="004D353B">
        <w:rPr>
          <w:color w:val="222222"/>
        </w:rPr>
        <w:t xml:space="preserve">standardised </w:t>
      </w:r>
      <w:r w:rsidR="47E6365E" w:rsidRPr="67A2AD06">
        <w:rPr>
          <w:color w:val="222222"/>
        </w:rPr>
        <w:t>climate anomaly was calculated as the difference between the grand mean of the mean monthly temperature</w:t>
      </w:r>
      <w:r w:rsidR="0071308D">
        <w:rPr>
          <w:color w:val="222222"/>
        </w:rPr>
        <w:t>s</w:t>
      </w:r>
      <w:r w:rsidR="47E6365E" w:rsidRPr="67A2AD06">
        <w:rPr>
          <w:color w:val="222222"/>
        </w:rPr>
        <w:t xml:space="preserve"> of the 12 months preceding the end sample date for each unique sampling location and the mean monthly temperature of the same location</w:t>
      </w:r>
      <w:r w:rsidR="00BB44E6">
        <w:rPr>
          <w:color w:val="222222"/>
        </w:rPr>
        <w:t>,</w:t>
      </w:r>
      <w:r w:rsidR="47E6365E" w:rsidRPr="67A2AD06">
        <w:rPr>
          <w:color w:val="222222"/>
        </w:rPr>
        <w:t xml:space="preserve"> averaged across every month from </w:t>
      </w:r>
      <w:commentRangeStart w:id="46"/>
      <w:r w:rsidR="47E6365E" w:rsidRPr="67A2AD06">
        <w:rPr>
          <w:color w:val="222222"/>
        </w:rPr>
        <w:t>1901 to 1905</w:t>
      </w:r>
      <w:commentRangeEnd w:id="46"/>
      <w:r w:rsidR="008F698D">
        <w:rPr>
          <w:rStyle w:val="CommentReference"/>
        </w:rPr>
        <w:commentReference w:id="46"/>
      </w:r>
      <w:r w:rsidR="47E6365E" w:rsidRPr="67A2AD06">
        <w:rPr>
          <w:color w:val="222222"/>
        </w:rPr>
        <w:t xml:space="preserve">. </w:t>
      </w:r>
      <w:r w:rsidR="00E23BE6">
        <w:rPr>
          <w:color w:val="222222"/>
        </w:rPr>
        <w:t>The c</w:t>
      </w:r>
      <w:r w:rsidR="47E6365E" w:rsidRPr="67A2AD06">
        <w:rPr>
          <w:color w:val="222222"/>
        </w:rPr>
        <w:t>limate anomaly was then standardised by dividing it by the standard deviation of the mean monthly temperatures between 1901 and 1905</w:t>
      </w:r>
      <w:r w:rsidR="00EA7616">
        <w:rPr>
          <w:color w:val="222222"/>
        </w:rPr>
        <w:t xml:space="preserve"> </w:t>
      </w:r>
      <w:r w:rsidR="00D63149">
        <w:rPr>
          <w:color w:val="222222"/>
        </w:rPr>
        <w:t xml:space="preserve">at the </w:t>
      </w:r>
      <w:r w:rsidR="009A6438">
        <w:rPr>
          <w:color w:val="222222"/>
        </w:rPr>
        <w:t>site</w:t>
      </w:r>
      <w:r w:rsidR="47E6365E" w:rsidRPr="67A2AD06">
        <w:rPr>
          <w:color w:val="222222"/>
        </w:rPr>
        <w:t>.</w:t>
      </w:r>
      <w:commentRangeEnd w:id="43"/>
      <w:r w:rsidR="00194D65">
        <w:rPr>
          <w:rStyle w:val="CommentReference"/>
        </w:rPr>
        <w:commentReference w:id="43"/>
      </w:r>
      <w:r w:rsidR="47E6365E" w:rsidRPr="67A2AD06">
        <w:rPr>
          <w:color w:val="222222"/>
        </w:rPr>
        <w:t xml:space="preserve"> </w:t>
      </w:r>
      <w:commentRangeStart w:id="47"/>
      <w:r w:rsidR="002C3D99">
        <w:rPr>
          <w:color w:val="222222"/>
        </w:rPr>
        <w:t xml:space="preserve">This standardisation </w:t>
      </w:r>
      <w:r w:rsidR="00AD6529">
        <w:rPr>
          <w:color w:val="222222"/>
        </w:rPr>
        <w:t>removes</w:t>
      </w:r>
      <w:r w:rsidR="006C4304">
        <w:rPr>
          <w:color w:val="222222"/>
        </w:rPr>
        <w:t xml:space="preserve"> the effect of </w:t>
      </w:r>
      <w:r w:rsidR="00F20FB7">
        <w:rPr>
          <w:color w:val="222222"/>
        </w:rPr>
        <w:t>the variability</w:t>
      </w:r>
      <w:r w:rsidR="007F4718">
        <w:rPr>
          <w:color w:val="222222"/>
        </w:rPr>
        <w:t xml:space="preserve"> of</w:t>
      </w:r>
      <w:r w:rsidR="006C4304">
        <w:rPr>
          <w:color w:val="222222"/>
        </w:rPr>
        <w:t xml:space="preserve"> temperatures </w:t>
      </w:r>
      <w:r w:rsidR="005F0714">
        <w:rPr>
          <w:color w:val="222222"/>
        </w:rPr>
        <w:t>in temperate regions</w:t>
      </w:r>
      <w:r w:rsidR="00C46C4C">
        <w:rPr>
          <w:color w:val="222222"/>
        </w:rPr>
        <w:t xml:space="preserve">, </w:t>
      </w:r>
      <w:r w:rsidR="00B9390E">
        <w:rPr>
          <w:color w:val="222222"/>
        </w:rPr>
        <w:t>where</w:t>
      </w:r>
      <w:r w:rsidR="00C46C4C">
        <w:rPr>
          <w:color w:val="222222"/>
        </w:rPr>
        <w:t xml:space="preserve"> species </w:t>
      </w:r>
      <w:r w:rsidR="00F20FB7">
        <w:rPr>
          <w:color w:val="222222"/>
        </w:rPr>
        <w:t xml:space="preserve">tend to </w:t>
      </w:r>
      <w:r w:rsidR="00C46C4C">
        <w:rPr>
          <w:color w:val="222222"/>
        </w:rPr>
        <w:t>experience a broader range of temperatures in these locations in comparison to</w:t>
      </w:r>
      <w:r w:rsidR="00523713">
        <w:rPr>
          <w:color w:val="222222"/>
        </w:rPr>
        <w:t xml:space="preserve"> the </w:t>
      </w:r>
      <w:r w:rsidR="00181F79">
        <w:rPr>
          <w:color w:val="222222"/>
        </w:rPr>
        <w:t xml:space="preserve">more stable temperatures experienced </w:t>
      </w:r>
      <w:r w:rsidR="005F0714">
        <w:rPr>
          <w:color w:val="222222"/>
        </w:rPr>
        <w:t xml:space="preserve">in the tropics.  </w:t>
      </w:r>
      <w:r w:rsidR="00CE7138">
        <w:rPr>
          <w:color w:val="222222"/>
        </w:rPr>
        <w:t>This</w:t>
      </w:r>
      <w:r w:rsidR="00F06E0E">
        <w:rPr>
          <w:color w:val="222222"/>
        </w:rPr>
        <w:t xml:space="preserve"> standardising by historical variability</w:t>
      </w:r>
      <w:r w:rsidR="00CE7138">
        <w:rPr>
          <w:color w:val="222222"/>
        </w:rPr>
        <w:t xml:space="preserve"> makes it</w:t>
      </w:r>
      <w:r w:rsidR="00051CED">
        <w:rPr>
          <w:color w:val="222222"/>
        </w:rPr>
        <w:t xml:space="preserve"> </w:t>
      </w:r>
      <w:r w:rsidR="00F06E0E">
        <w:rPr>
          <w:color w:val="222222"/>
        </w:rPr>
        <w:t>possible to observe those regions where present-day temperatures exceed this</w:t>
      </w:r>
      <w:r w:rsidR="00515C2B">
        <w:rPr>
          <w:color w:val="222222"/>
        </w:rPr>
        <w:t xml:space="preserve"> variability</w:t>
      </w:r>
      <w:r w:rsidR="00F06E0E">
        <w:rPr>
          <w:color w:val="222222"/>
        </w:rPr>
        <w:t>.</w:t>
      </w:r>
      <w:commentRangeEnd w:id="47"/>
      <w:r w:rsidR="000941F8">
        <w:rPr>
          <w:rStyle w:val="CommentReference"/>
        </w:rPr>
        <w:commentReference w:id="47"/>
      </w:r>
    </w:p>
    <w:p w:rsidR="47E6365E" w:rsidRDefault="004B3ED2" w:rsidP="00046A66">
      <w:pPr>
        <w:spacing w:line="360" w:lineRule="auto"/>
        <w:jc w:val="both"/>
        <w:rPr>
          <w:rFonts w:eastAsiaTheme="minorEastAsia"/>
        </w:rPr>
      </w:pPr>
      <w:commentRangeStart w:id="48"/>
      <w:r>
        <w:rPr>
          <w:color w:val="222222"/>
        </w:rPr>
        <w:t xml:space="preserve">The effect of this standardisation is evident when </w:t>
      </w:r>
      <w:r w:rsidR="003601E2">
        <w:rPr>
          <w:color w:val="222222"/>
        </w:rPr>
        <w:t>absolute and standardised warming is compared (Fig</w:t>
      </w:r>
      <w:r w:rsidR="00515C2B">
        <w:rPr>
          <w:color w:val="222222"/>
        </w:rPr>
        <w:t>.</w:t>
      </w:r>
      <w:r w:rsidR="003601E2">
        <w:rPr>
          <w:color w:val="222222"/>
        </w:rPr>
        <w:t xml:space="preserve"> 2). </w:t>
      </w:r>
      <w:r w:rsidR="47E6365E" w:rsidRPr="59C2D190">
        <w:rPr>
          <w:color w:val="222222"/>
        </w:rPr>
        <w:t>Considering absolute warming, temperate regions have experienced the greatest magnitude of change</w:t>
      </w:r>
      <w:r w:rsidR="00C46D65">
        <w:rPr>
          <w:color w:val="222222"/>
        </w:rPr>
        <w:t xml:space="preserve"> in temperature relative to the baseline</w:t>
      </w:r>
      <w:r w:rsidR="47E6365E" w:rsidRPr="59C2D190">
        <w:rPr>
          <w:color w:val="222222"/>
        </w:rPr>
        <w:t xml:space="preserve">, </w:t>
      </w:r>
      <w:r w:rsidR="005B6F3E">
        <w:rPr>
          <w:rFonts w:eastAsiaTheme="minorEastAsia"/>
        </w:rPr>
        <w:t>whereas under the</w:t>
      </w:r>
      <w:r w:rsidR="47E6365E" w:rsidRPr="59C2D190">
        <w:rPr>
          <w:rFonts w:eastAsiaTheme="minorEastAsia"/>
        </w:rPr>
        <w:t xml:space="preserve"> standardised anomaly, the tropics have experienced the most relative warming. Warming </w:t>
      </w:r>
      <w:r w:rsidR="0079574E">
        <w:rPr>
          <w:rFonts w:eastAsiaTheme="minorEastAsia"/>
        </w:rPr>
        <w:t>tends</w:t>
      </w:r>
      <w:r w:rsidR="47E6365E" w:rsidRPr="59C2D190">
        <w:rPr>
          <w:rFonts w:eastAsiaTheme="minorEastAsia"/>
        </w:rPr>
        <w:t xml:space="preserve"> to be well below one standard deviation of temperature variation</w:t>
      </w:r>
      <w:r w:rsidR="00223C56">
        <w:rPr>
          <w:rFonts w:eastAsiaTheme="minorEastAsia"/>
        </w:rPr>
        <w:t xml:space="preserve"> in temperate regions</w:t>
      </w:r>
      <w:r w:rsidR="47E6365E" w:rsidRPr="59C2D190">
        <w:rPr>
          <w:rFonts w:eastAsiaTheme="minorEastAsia"/>
        </w:rPr>
        <w:t xml:space="preserve">, meaning that temperatures stay within ‘normal’ bounds and communities are much less likely to experience </w:t>
      </w:r>
      <w:r w:rsidR="00A417AB">
        <w:rPr>
          <w:rFonts w:eastAsiaTheme="minorEastAsia"/>
        </w:rPr>
        <w:t xml:space="preserve">novel </w:t>
      </w:r>
      <w:r w:rsidR="47E6365E" w:rsidRPr="59C2D190">
        <w:rPr>
          <w:rFonts w:eastAsiaTheme="minorEastAsia"/>
        </w:rPr>
        <w:t>temperatures. In contrast, warming in tropical areas has often exceeded one standard deviation of temperature variation (Fi</w:t>
      </w:r>
      <w:r w:rsidR="00E5277D">
        <w:rPr>
          <w:rFonts w:eastAsiaTheme="minorEastAsia"/>
        </w:rPr>
        <w:t>g.</w:t>
      </w:r>
      <w:r w:rsidR="47E6365E" w:rsidRPr="59C2D190">
        <w:rPr>
          <w:rFonts w:eastAsiaTheme="minorEastAsia"/>
        </w:rPr>
        <w:t xml:space="preserve"> 2)</w:t>
      </w:r>
      <w:r w:rsidR="00C52A03">
        <w:rPr>
          <w:rFonts w:eastAsiaTheme="minorEastAsia"/>
        </w:rPr>
        <w:t>,</w:t>
      </w:r>
      <w:r w:rsidR="47E6365E" w:rsidRPr="59C2D190">
        <w:rPr>
          <w:rFonts w:eastAsiaTheme="minorEastAsia"/>
        </w:rPr>
        <w:t xml:space="preserve"> here communities are being pushed towards novel temperature maximums</w:t>
      </w:r>
      <w:r w:rsidR="00223C56">
        <w:rPr>
          <w:rFonts w:eastAsiaTheme="minorEastAsia"/>
        </w:rPr>
        <w:t>. M</w:t>
      </w:r>
      <w:r w:rsidR="007676D8">
        <w:rPr>
          <w:rFonts w:eastAsiaTheme="minorEastAsia"/>
        </w:rPr>
        <w:t>any regions have already experienced changes in climate that exceed historic variability.</w:t>
      </w:r>
      <w:commentRangeEnd w:id="48"/>
      <w:r w:rsidR="000941F8">
        <w:rPr>
          <w:rStyle w:val="CommentReference"/>
        </w:rPr>
        <w:commentReference w:id="48"/>
      </w:r>
      <w:r w:rsidR="007676D8">
        <w:rPr>
          <w:rFonts w:eastAsiaTheme="minorEastAsia"/>
        </w:rPr>
        <w:t xml:space="preserve"> </w:t>
      </w:r>
    </w:p>
    <w:p w:rsidR="0BB3D32C" w:rsidRDefault="0071653F" w:rsidP="5D19E32A">
      <w:pPr>
        <w:spacing w:line="360" w:lineRule="auto"/>
        <w:jc w:val="both"/>
        <w:rPr>
          <w:rFonts w:eastAsiaTheme="minorEastAsia"/>
        </w:rPr>
      </w:pPr>
      <w:commentRangeStart w:id="49"/>
      <w:r>
        <w:rPr>
          <w:rFonts w:eastAsiaTheme="minorEastAsia"/>
        </w:rPr>
        <w:t>B</w:t>
      </w:r>
      <w:r w:rsidR="0BB3D32C" w:rsidRPr="5D19E32A">
        <w:rPr>
          <w:rFonts w:eastAsiaTheme="minorEastAsia"/>
        </w:rPr>
        <w:t xml:space="preserve">iodiversity </w:t>
      </w:r>
      <w:r w:rsidR="001509C2" w:rsidRPr="5D19E32A">
        <w:rPr>
          <w:rFonts w:eastAsiaTheme="minorEastAsia"/>
        </w:rPr>
        <w:t>responses to the</w:t>
      </w:r>
      <w:r w:rsidR="0BB3D32C" w:rsidRPr="5D19E32A">
        <w:rPr>
          <w:rFonts w:eastAsiaTheme="minorEastAsia"/>
        </w:rPr>
        <w:t xml:space="preserve"> standardised climate anomaly were much steeper </w:t>
      </w:r>
      <w:r w:rsidR="3B915903" w:rsidRPr="5D19E32A">
        <w:rPr>
          <w:rFonts w:eastAsiaTheme="minorEastAsia"/>
        </w:rPr>
        <w:t xml:space="preserve">in </w:t>
      </w:r>
      <w:r w:rsidR="00560386">
        <w:rPr>
          <w:rFonts w:eastAsiaTheme="minorEastAsia"/>
        </w:rPr>
        <w:t>human dominated land uses</w:t>
      </w:r>
      <w:r w:rsidR="00965587">
        <w:rPr>
          <w:rFonts w:eastAsiaTheme="minorEastAsia"/>
        </w:rPr>
        <w:t xml:space="preserve"> </w:t>
      </w:r>
      <w:r w:rsidR="000A597C" w:rsidRPr="5D19E32A">
        <w:rPr>
          <w:rFonts w:eastAsiaTheme="minorEastAsia"/>
        </w:rPr>
        <w:t>(Fig</w:t>
      </w:r>
      <w:r w:rsidR="005D4DD3">
        <w:rPr>
          <w:rFonts w:eastAsiaTheme="minorEastAsia"/>
        </w:rPr>
        <w:t>.</w:t>
      </w:r>
      <w:r w:rsidR="000A597C" w:rsidRPr="5D19E32A">
        <w:rPr>
          <w:rFonts w:eastAsiaTheme="minorEastAsia"/>
        </w:rPr>
        <w:t xml:space="preserve"> 2</w:t>
      </w:r>
      <w:r w:rsidR="005D4DD3">
        <w:rPr>
          <w:rFonts w:eastAsiaTheme="minorEastAsia"/>
        </w:rPr>
        <w:t>c</w:t>
      </w:r>
      <w:r w:rsidR="000A597C" w:rsidRPr="5D19E32A">
        <w:rPr>
          <w:rFonts w:eastAsiaTheme="minorEastAsia"/>
        </w:rPr>
        <w:t>)</w:t>
      </w:r>
      <w:r w:rsidR="3B915903" w:rsidRPr="5D19E32A">
        <w:rPr>
          <w:rFonts w:eastAsiaTheme="minorEastAsia"/>
        </w:rPr>
        <w:t>.</w:t>
      </w:r>
      <w:r w:rsidR="0BFAC35E" w:rsidRPr="5D19E32A">
        <w:rPr>
          <w:rFonts w:eastAsiaTheme="minorEastAsia"/>
        </w:rPr>
        <w:t xml:space="preserve"> Models predicted that</w:t>
      </w:r>
      <w:r w:rsidR="0BB3D32C" w:rsidRPr="5D19E32A">
        <w:rPr>
          <w:rFonts w:eastAsiaTheme="minorEastAsia"/>
        </w:rPr>
        <w:t xml:space="preserve"> </w:t>
      </w:r>
      <w:r w:rsidR="38E5BD43" w:rsidRPr="5D19E32A">
        <w:rPr>
          <w:rFonts w:eastAsiaTheme="minorEastAsia"/>
        </w:rPr>
        <w:t>w</w:t>
      </w:r>
      <w:r w:rsidR="148595D2" w:rsidRPr="5D19E32A">
        <w:rPr>
          <w:rFonts w:eastAsiaTheme="minorEastAsia"/>
        </w:rPr>
        <w:t xml:space="preserve">arming equivalent to 1 standard deviation of </w:t>
      </w:r>
      <w:r w:rsidR="4FE1ABB9" w:rsidRPr="5D19E32A">
        <w:rPr>
          <w:rFonts w:eastAsiaTheme="minorEastAsia"/>
        </w:rPr>
        <w:t xml:space="preserve">baseline temperature </w:t>
      </w:r>
      <w:r w:rsidR="148595D2" w:rsidRPr="5D19E32A">
        <w:rPr>
          <w:rFonts w:eastAsiaTheme="minorEastAsia"/>
        </w:rPr>
        <w:t xml:space="preserve">variation (0 to 1 SCA) </w:t>
      </w:r>
      <w:r w:rsidR="0122D73C" w:rsidRPr="5D19E32A">
        <w:rPr>
          <w:rFonts w:eastAsiaTheme="minorEastAsia"/>
        </w:rPr>
        <w:t xml:space="preserve">would lead </w:t>
      </w:r>
      <w:r w:rsidR="148595D2" w:rsidRPr="5D19E32A">
        <w:rPr>
          <w:rFonts w:eastAsiaTheme="minorEastAsia"/>
        </w:rPr>
        <w:t xml:space="preserve">to a </w:t>
      </w:r>
      <w:r w:rsidR="148595D2" w:rsidRPr="5D19E32A">
        <w:rPr>
          <w:rFonts w:eastAsiaTheme="minorEastAsia"/>
          <w:highlight w:val="yellow"/>
        </w:rPr>
        <w:t>52</w:t>
      </w:r>
      <w:r w:rsidR="148595D2" w:rsidRPr="5D19E32A">
        <w:rPr>
          <w:rFonts w:eastAsiaTheme="minorEastAsia"/>
        </w:rPr>
        <w:t>% decline in insect abundance</w:t>
      </w:r>
      <w:r w:rsidR="006B2C15">
        <w:rPr>
          <w:rFonts w:eastAsiaTheme="minorEastAsia"/>
        </w:rPr>
        <w:t xml:space="preserve"> and </w:t>
      </w:r>
      <w:r w:rsidR="006B2C15" w:rsidRPr="006B2C15">
        <w:rPr>
          <w:rFonts w:eastAsiaTheme="minorEastAsia"/>
          <w:highlight w:val="yellow"/>
        </w:rPr>
        <w:t>XX</w:t>
      </w:r>
      <w:r w:rsidR="006B2C15">
        <w:rPr>
          <w:rFonts w:eastAsiaTheme="minorEastAsia"/>
        </w:rPr>
        <w:t>% in species richness (</w:t>
      </w:r>
      <w:r w:rsidR="006B2C15" w:rsidRPr="006B2C15">
        <w:rPr>
          <w:rFonts w:eastAsiaTheme="minorEastAsia"/>
          <w:highlight w:val="yellow"/>
        </w:rPr>
        <w:t>Extended Data Figure ?</w:t>
      </w:r>
      <w:r w:rsidR="006B2C15">
        <w:rPr>
          <w:rFonts w:eastAsiaTheme="minorEastAsia"/>
        </w:rPr>
        <w:t>)</w:t>
      </w:r>
      <w:r w:rsidR="148595D2" w:rsidRPr="5D19E32A">
        <w:rPr>
          <w:rFonts w:eastAsiaTheme="minorEastAsia"/>
        </w:rPr>
        <w:t xml:space="preserve"> in high</w:t>
      </w:r>
      <w:r w:rsidR="0032FD43" w:rsidRPr="5D19E32A">
        <w:rPr>
          <w:rFonts w:eastAsiaTheme="minorEastAsia"/>
        </w:rPr>
        <w:t>-</w:t>
      </w:r>
      <w:r w:rsidR="148595D2" w:rsidRPr="5D19E32A">
        <w:rPr>
          <w:rFonts w:eastAsiaTheme="minorEastAsia"/>
        </w:rPr>
        <w:t>intensity agriculture</w:t>
      </w:r>
      <w:r w:rsidR="007C59E3">
        <w:rPr>
          <w:rFonts w:eastAsiaTheme="minorEastAsia"/>
        </w:rPr>
        <w:t xml:space="preserve"> compared to </w:t>
      </w:r>
      <w:r w:rsidR="00DB758D">
        <w:rPr>
          <w:rFonts w:eastAsiaTheme="minorEastAsia"/>
        </w:rPr>
        <w:t>areas of primary vegetation that have not experienced a changing climate</w:t>
      </w:r>
      <w:r w:rsidR="148595D2" w:rsidRPr="5D19E32A">
        <w:rPr>
          <w:rFonts w:eastAsiaTheme="minorEastAsia"/>
        </w:rPr>
        <w:t xml:space="preserve">. </w:t>
      </w:r>
      <w:r w:rsidR="7E7B0345" w:rsidRPr="5D19E32A">
        <w:rPr>
          <w:rFonts w:eastAsiaTheme="minorEastAsia"/>
        </w:rPr>
        <w:t xml:space="preserve">Over the same range, low-intensity </w:t>
      </w:r>
      <w:r w:rsidR="7994FEC2" w:rsidRPr="5D19E32A">
        <w:rPr>
          <w:rFonts w:eastAsiaTheme="minorEastAsia"/>
        </w:rPr>
        <w:t xml:space="preserve">agriculture experienced a </w:t>
      </w:r>
      <w:r w:rsidR="7994FEC2" w:rsidRPr="5D19E32A">
        <w:rPr>
          <w:rFonts w:eastAsiaTheme="minorEastAsia"/>
          <w:highlight w:val="yellow"/>
        </w:rPr>
        <w:t>28</w:t>
      </w:r>
      <w:r w:rsidR="7994FEC2" w:rsidRPr="5D19E32A">
        <w:rPr>
          <w:rFonts w:eastAsiaTheme="minorEastAsia"/>
        </w:rPr>
        <w:t>% decline in insect abundance</w:t>
      </w:r>
      <w:r w:rsidR="00BD5568">
        <w:rPr>
          <w:rFonts w:eastAsiaTheme="minorEastAsia"/>
        </w:rPr>
        <w:t xml:space="preserve"> and XX% in species richness (</w:t>
      </w:r>
      <w:r w:rsidR="00BD5568" w:rsidRPr="00BD5568">
        <w:rPr>
          <w:rFonts w:eastAsiaTheme="minorEastAsia"/>
          <w:highlight w:val="yellow"/>
        </w:rPr>
        <w:t xml:space="preserve">Extended Data </w:t>
      </w:r>
      <w:proofErr w:type="gramStart"/>
      <w:r w:rsidR="00BD5568" w:rsidRPr="00BD5568">
        <w:rPr>
          <w:rFonts w:eastAsiaTheme="minorEastAsia"/>
          <w:highlight w:val="yellow"/>
        </w:rPr>
        <w:t>Figure ?</w:t>
      </w:r>
      <w:proofErr w:type="gramEnd"/>
      <w:r w:rsidR="00BD5568">
        <w:rPr>
          <w:rFonts w:eastAsiaTheme="minorEastAsia"/>
        </w:rPr>
        <w:t>)</w:t>
      </w:r>
      <w:r w:rsidR="1498E602" w:rsidRPr="5D19E32A">
        <w:rPr>
          <w:rFonts w:eastAsiaTheme="minorEastAsia"/>
        </w:rPr>
        <w:t xml:space="preserve">, while </w:t>
      </w:r>
      <w:r w:rsidR="00EB54BA" w:rsidRPr="5D19E32A">
        <w:rPr>
          <w:rFonts w:eastAsiaTheme="minorEastAsia"/>
        </w:rPr>
        <w:t xml:space="preserve">biodiversity in </w:t>
      </w:r>
      <w:r w:rsidR="1498E602" w:rsidRPr="5D19E32A">
        <w:rPr>
          <w:rFonts w:eastAsiaTheme="minorEastAsia"/>
        </w:rPr>
        <w:t xml:space="preserve">primary </w:t>
      </w:r>
      <w:r w:rsidR="00A4123A" w:rsidRPr="5D19E32A">
        <w:rPr>
          <w:rFonts w:eastAsiaTheme="minorEastAsia"/>
        </w:rPr>
        <w:t xml:space="preserve">and secondary </w:t>
      </w:r>
      <w:r w:rsidR="1498E602" w:rsidRPr="5D19E32A">
        <w:rPr>
          <w:rFonts w:eastAsiaTheme="minorEastAsia"/>
        </w:rPr>
        <w:t xml:space="preserve">vegetation </w:t>
      </w:r>
      <w:r w:rsidR="00A4123A" w:rsidRPr="5D19E32A">
        <w:rPr>
          <w:rFonts w:eastAsiaTheme="minorEastAsia"/>
        </w:rPr>
        <w:t>d</w:t>
      </w:r>
      <w:r w:rsidR="00F21567">
        <w:rPr>
          <w:rFonts w:eastAsiaTheme="minorEastAsia"/>
        </w:rPr>
        <w:t>id</w:t>
      </w:r>
      <w:r w:rsidR="00A4123A" w:rsidRPr="5D19E32A">
        <w:rPr>
          <w:rFonts w:eastAsiaTheme="minorEastAsia"/>
        </w:rPr>
        <w:t xml:space="preserve"> not experience</w:t>
      </w:r>
      <w:r w:rsidR="00CC727D" w:rsidRPr="5D19E32A">
        <w:rPr>
          <w:rFonts w:eastAsiaTheme="minorEastAsia"/>
        </w:rPr>
        <w:t xml:space="preserve"> </w:t>
      </w:r>
      <w:r w:rsidR="1498E602" w:rsidRPr="5D19E32A">
        <w:rPr>
          <w:rFonts w:eastAsiaTheme="minorEastAsia"/>
        </w:rPr>
        <w:t>declines</w:t>
      </w:r>
      <w:r w:rsidR="002E4FEA">
        <w:rPr>
          <w:rFonts w:eastAsiaTheme="minorEastAsia"/>
        </w:rPr>
        <w:t xml:space="preserve"> due to climate change</w:t>
      </w:r>
      <w:r w:rsidR="1498E602" w:rsidRPr="5D19E32A">
        <w:rPr>
          <w:rFonts w:eastAsiaTheme="minorEastAsia"/>
        </w:rPr>
        <w:t>.</w:t>
      </w:r>
      <w:commentRangeEnd w:id="49"/>
      <w:r w:rsidR="000941F8">
        <w:rPr>
          <w:rStyle w:val="CommentReference"/>
        </w:rPr>
        <w:commentReference w:id="49"/>
      </w:r>
      <w:r w:rsidR="1498E602" w:rsidRPr="5D19E32A">
        <w:rPr>
          <w:rFonts w:eastAsiaTheme="minorEastAsia"/>
        </w:rPr>
        <w:t xml:space="preserve"> </w:t>
      </w:r>
    </w:p>
    <w:p w:rsidR="001F4674" w:rsidRDefault="001F4674" w:rsidP="5D19E32A">
      <w:pPr>
        <w:spacing w:line="360" w:lineRule="auto"/>
        <w:jc w:val="both"/>
        <w:rPr>
          <w:rFonts w:eastAsiaTheme="minorEastAsia"/>
        </w:rPr>
      </w:pPr>
      <w:commentRangeStart w:id="50"/>
      <w:r>
        <w:lastRenderedPageBreak/>
        <w:t>There is growing evidence that temperature change relative to historical variability is a key driver of biodiversity loss (</w:t>
      </w:r>
      <w:proofErr w:type="spellStart"/>
      <w:r>
        <w:t>Bonebrake</w:t>
      </w:r>
      <w:proofErr w:type="spellEnd"/>
      <w:r>
        <w:t xml:space="preserve"> and Deutsch, 2012; Mora et al., 2013; Soroye, Newbold and Kerr, 2020; </w:t>
      </w:r>
      <w:proofErr w:type="spellStart"/>
      <w:r>
        <w:t>Trisos</w:t>
      </w:r>
      <w:proofErr w:type="spellEnd"/>
      <w:r>
        <w:t xml:space="preserve">, </w:t>
      </w:r>
      <w:proofErr w:type="spellStart"/>
      <w:r>
        <w:t>Merow</w:t>
      </w:r>
      <w:proofErr w:type="spellEnd"/>
      <w:r>
        <w:t xml:space="preserve"> and </w:t>
      </w:r>
      <w:proofErr w:type="spellStart"/>
      <w:r>
        <w:t>Pigot</w:t>
      </w:r>
      <w:proofErr w:type="spellEnd"/>
      <w:r>
        <w:t xml:space="preserve">, 2020). </w:t>
      </w:r>
      <w:r w:rsidR="00982D9F">
        <w:t>Our</w:t>
      </w:r>
      <w:r>
        <w:t xml:space="preserve"> study builds on this, by linking this standardised temperature change to land use and land-use intensity. As agricultural landscapes have </w:t>
      </w:r>
      <w:r w:rsidR="00380311">
        <w:t xml:space="preserve">a </w:t>
      </w:r>
      <w:r>
        <w:t>reduced availability of microclimates (</w:t>
      </w:r>
      <w:proofErr w:type="spellStart"/>
      <w:r>
        <w:t>González</w:t>
      </w:r>
      <w:proofErr w:type="spellEnd"/>
      <w:r>
        <w:t xml:space="preserve"> del </w:t>
      </w:r>
      <w:proofErr w:type="spellStart"/>
      <w:r>
        <w:t>Pliego</w:t>
      </w:r>
      <w:proofErr w:type="spellEnd"/>
      <w:r>
        <w:t xml:space="preserve"> et al., 2016) and higher local temperatures than neighbouring primary vegetation (Senior et al., 2017), novel temperature environments for insect species may emerge faster within agricultural and intense</w:t>
      </w:r>
      <w:r w:rsidR="00BC0FB4">
        <w:t xml:space="preserve">ly used </w:t>
      </w:r>
      <w:r>
        <w:t>landscapes than in natural habitat</w:t>
      </w:r>
      <w:commentRangeEnd w:id="50"/>
      <w:r w:rsidR="000941F8">
        <w:rPr>
          <w:rStyle w:val="CommentReference"/>
        </w:rPr>
        <w:commentReference w:id="50"/>
      </w:r>
      <w:r>
        <w:t xml:space="preserve">, explaining the steeper rates of decline with climate change seen here. This is supported by work </w:t>
      </w:r>
      <w:r w:rsidR="00911FA3">
        <w:t>showing</w:t>
      </w:r>
      <w:r>
        <w:t xml:space="preserve"> that insects depend on thermoregulatory behaviour to access thermally buffered microhabitats (e.g. shade) to survive the warmest parts of the year (Sunday et al., 2014). As land-use change reduces the availability of these buffered microhabitats (</w:t>
      </w:r>
      <w:proofErr w:type="spellStart"/>
      <w:r>
        <w:t>González</w:t>
      </w:r>
      <w:proofErr w:type="spellEnd"/>
      <w:r>
        <w:t xml:space="preserve"> del </w:t>
      </w:r>
      <w:proofErr w:type="spellStart"/>
      <w:r>
        <w:t>Pliego</w:t>
      </w:r>
      <w:proofErr w:type="spellEnd"/>
      <w:r>
        <w:t xml:space="preserve"> et al., 2016), </w:t>
      </w:r>
      <w:commentRangeStart w:id="51"/>
      <w:r>
        <w:t xml:space="preserve">climate change interactions with land use </w:t>
      </w:r>
      <w:r w:rsidR="00F04FA5">
        <w:t>are likely</w:t>
      </w:r>
      <w:r>
        <w:t xml:space="preserve"> worse in more intensified landscapes</w:t>
      </w:r>
      <w:commentRangeEnd w:id="51"/>
      <w:r w:rsidR="000941F8">
        <w:rPr>
          <w:rStyle w:val="CommentReference"/>
        </w:rPr>
        <w:commentReference w:id="51"/>
      </w:r>
      <w:r>
        <w:t xml:space="preserve">. </w:t>
      </w:r>
      <w:commentRangeStart w:id="52"/>
      <w:r>
        <w:t>If species don’t have access to microhabitats in high-intensity landscapes, they may be unable to survive climate warming and</w:t>
      </w:r>
      <w:r w:rsidR="00380311">
        <w:t xml:space="preserve"> associated</w:t>
      </w:r>
      <w:r>
        <w:t xml:space="preserve"> extreme temperature environments (Sunday et al., 2014; Suggitt et al., 2018).</w:t>
      </w:r>
      <w:commentRangeEnd w:id="52"/>
      <w:r w:rsidR="000941F8">
        <w:rPr>
          <w:rStyle w:val="CommentReference"/>
        </w:rPr>
        <w:commentReference w:id="52"/>
      </w:r>
    </w:p>
    <w:p w:rsidR="67A2AD06" w:rsidRDefault="00F17511" w:rsidP="5D19E32A">
      <w:pPr>
        <w:spacing w:line="360" w:lineRule="auto"/>
        <w:jc w:val="both"/>
        <w:rPr>
          <w:rFonts w:eastAsiaTheme="minorEastAsia"/>
        </w:rPr>
      </w:pPr>
      <w:r w:rsidRPr="5D19E32A">
        <w:rPr>
          <w:rFonts w:eastAsiaTheme="minorEastAsia"/>
        </w:rPr>
        <w:t xml:space="preserve">It was possible that the responses observed here </w:t>
      </w:r>
      <w:commentRangeStart w:id="53"/>
      <w:r w:rsidRPr="5D19E32A">
        <w:rPr>
          <w:rFonts w:eastAsiaTheme="minorEastAsia"/>
        </w:rPr>
        <w:t>were being driven by communities in the tropics being more sensitive to land-use change</w:t>
      </w:r>
      <w:commentRangeEnd w:id="53"/>
      <w:r w:rsidR="000941F8">
        <w:rPr>
          <w:rStyle w:val="CommentReference"/>
        </w:rPr>
        <w:commentReference w:id="53"/>
      </w:r>
      <w:r w:rsidRPr="5D19E32A">
        <w:rPr>
          <w:rFonts w:eastAsiaTheme="minorEastAsia"/>
        </w:rPr>
        <w:t xml:space="preserve">. </w:t>
      </w:r>
      <w:r w:rsidR="00A418C7" w:rsidRPr="5D19E32A">
        <w:rPr>
          <w:rFonts w:eastAsiaTheme="minorEastAsia"/>
        </w:rPr>
        <w:t xml:space="preserve">To test </w:t>
      </w:r>
      <w:commentRangeStart w:id="54"/>
      <w:r w:rsidR="00A418C7" w:rsidRPr="5D19E32A">
        <w:rPr>
          <w:rFonts w:eastAsiaTheme="minorEastAsia"/>
        </w:rPr>
        <w:t>this</w:t>
      </w:r>
      <w:commentRangeEnd w:id="54"/>
      <w:r>
        <w:rPr>
          <w:rStyle w:val="CommentReference"/>
        </w:rPr>
        <w:commentReference w:id="54"/>
      </w:r>
      <w:r w:rsidR="00A418C7" w:rsidRPr="5D19E32A">
        <w:rPr>
          <w:rFonts w:eastAsiaTheme="minorEastAsia"/>
        </w:rPr>
        <w:t>…</w:t>
      </w:r>
    </w:p>
    <w:p w:rsidR="00612F9C" w:rsidRDefault="00612F9C" w:rsidP="00612F9C">
      <w:pPr>
        <w:spacing w:line="360" w:lineRule="auto"/>
        <w:jc w:val="both"/>
        <w:rPr>
          <w:rFonts w:eastAsiaTheme="minorEastAsia"/>
        </w:rPr>
      </w:pPr>
      <w:commentRangeStart w:id="55"/>
      <w:r w:rsidRPr="5D19E32A">
        <w:rPr>
          <w:rFonts w:eastAsiaTheme="minorEastAsia"/>
        </w:rPr>
        <w:t xml:space="preserve">This is the first study to explicitly link land use and climate change interactions with insect biodiversity declines at the global scale. A recent meta-analysis by van Klink </w:t>
      </w:r>
      <w:r w:rsidRPr="001D0DEE">
        <w:rPr>
          <w:rFonts w:eastAsiaTheme="minorEastAsia"/>
          <w:i/>
          <w:iCs/>
        </w:rPr>
        <w:t>et al.,</w:t>
      </w:r>
      <w:r w:rsidRPr="5D19E32A">
        <w:rPr>
          <w:rFonts w:eastAsiaTheme="minorEastAsia"/>
        </w:rPr>
        <w:t xml:space="preserve"> (2020) describing global insect declines was unable to find a link between local temperature changes and insect declines, this may be because they did not consider the potential for land use and climate interactions, or because temperature change was not standardised to historical variability, as it was </w:t>
      </w:r>
      <w:r>
        <w:rPr>
          <w:rFonts w:eastAsiaTheme="minorEastAsia"/>
        </w:rPr>
        <w:t>here.</w:t>
      </w:r>
      <w:commentRangeEnd w:id="55"/>
      <w:r w:rsidR="0093128F">
        <w:rPr>
          <w:rStyle w:val="CommentReference"/>
        </w:rPr>
        <w:commentReference w:id="55"/>
      </w:r>
    </w:p>
    <w:p w:rsidR="00E46B06" w:rsidRDefault="00E46B06" w:rsidP="00612F9C">
      <w:pPr>
        <w:spacing w:line="360" w:lineRule="auto"/>
        <w:jc w:val="both"/>
        <w:rPr>
          <w:rFonts w:eastAsiaTheme="minorEastAsia"/>
        </w:rPr>
      </w:pPr>
    </w:p>
    <w:p w:rsidR="00E46B06" w:rsidRDefault="00E46B06" w:rsidP="00612F9C">
      <w:pPr>
        <w:spacing w:line="360" w:lineRule="auto"/>
        <w:jc w:val="both"/>
        <w:rPr>
          <w:rFonts w:eastAsiaTheme="minorEastAsia"/>
        </w:rPr>
      </w:pPr>
    </w:p>
    <w:p w:rsidR="00E46B06" w:rsidRDefault="00E46B06" w:rsidP="00612F9C">
      <w:pPr>
        <w:spacing w:line="360" w:lineRule="auto"/>
        <w:jc w:val="both"/>
        <w:rPr>
          <w:rFonts w:eastAsiaTheme="minorEastAsia"/>
        </w:rPr>
      </w:pPr>
    </w:p>
    <w:p w:rsidR="00E46B06" w:rsidRDefault="00E46B06" w:rsidP="00612F9C">
      <w:pPr>
        <w:spacing w:line="360" w:lineRule="auto"/>
        <w:jc w:val="both"/>
        <w:rPr>
          <w:rFonts w:eastAsiaTheme="minorEastAsia"/>
        </w:rPr>
      </w:pPr>
    </w:p>
    <w:p w:rsidR="00E46B06" w:rsidRDefault="00E46B06" w:rsidP="00612F9C">
      <w:pPr>
        <w:spacing w:line="360" w:lineRule="auto"/>
        <w:jc w:val="both"/>
        <w:rPr>
          <w:rFonts w:eastAsiaTheme="minorEastAsia"/>
        </w:rPr>
      </w:pPr>
    </w:p>
    <w:p w:rsidR="00E46B06" w:rsidRDefault="00E46B06" w:rsidP="00612F9C">
      <w:pPr>
        <w:spacing w:line="360" w:lineRule="auto"/>
        <w:jc w:val="both"/>
        <w:rPr>
          <w:rFonts w:eastAsiaTheme="minorEastAsia"/>
        </w:rPr>
      </w:pPr>
    </w:p>
    <w:p w:rsidR="00E46B06" w:rsidRDefault="00E46B06" w:rsidP="00612F9C">
      <w:pPr>
        <w:spacing w:line="360" w:lineRule="auto"/>
        <w:jc w:val="both"/>
        <w:rPr>
          <w:rFonts w:eastAsiaTheme="minorEastAsia"/>
        </w:rPr>
      </w:pPr>
    </w:p>
    <w:p w:rsidR="00E46B06" w:rsidRDefault="00E46B06" w:rsidP="00612F9C">
      <w:pPr>
        <w:spacing w:line="360" w:lineRule="auto"/>
        <w:jc w:val="both"/>
        <w:rPr>
          <w:rFonts w:eastAsiaTheme="minorEastAsia"/>
        </w:rPr>
      </w:pPr>
    </w:p>
    <w:p w:rsidR="00612F9C" w:rsidRDefault="00612F9C" w:rsidP="5D19E32A">
      <w:pPr>
        <w:spacing w:line="360" w:lineRule="auto"/>
        <w:jc w:val="both"/>
        <w:rPr>
          <w:rFonts w:eastAsiaTheme="minorEastAsia"/>
        </w:rPr>
      </w:pPr>
    </w:p>
    <w:p w:rsidR="00B123EC" w:rsidRDefault="00B123EC" w:rsidP="5D19E32A">
      <w:pPr>
        <w:spacing w:line="360" w:lineRule="auto"/>
        <w:jc w:val="both"/>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16"/>
      </w:tblGrid>
      <w:tr w:rsidR="00121586" w:rsidTr="00B65AEA">
        <w:tc>
          <w:tcPr>
            <w:tcW w:w="9016" w:type="dxa"/>
          </w:tcPr>
          <w:p w:rsidR="00121586" w:rsidRDefault="00B11699" w:rsidP="00E46B06">
            <w:pPr>
              <w:jc w:val="center"/>
            </w:pPr>
            <w:commentRangeStart w:id="56"/>
            <w:commentRangeStart w:id="57"/>
            <w:commentRangeStart w:id="58"/>
            <w:commentRangeEnd w:id="56"/>
            <w:r>
              <w:rPr>
                <w:rStyle w:val="CommentReference"/>
              </w:rPr>
              <w:commentReference w:id="56"/>
            </w:r>
            <w:commentRangeEnd w:id="57"/>
            <w:r w:rsidR="0093128F">
              <w:rPr>
                <w:rStyle w:val="CommentReference"/>
              </w:rPr>
              <w:commentReference w:id="57"/>
            </w:r>
            <w:commentRangeEnd w:id="58"/>
            <w:r w:rsidR="002B1EAF">
              <w:rPr>
                <w:rStyle w:val="CommentReference"/>
              </w:rPr>
              <w:commentReference w:id="58"/>
            </w:r>
            <w:r w:rsidR="00533956">
              <w:rPr>
                <w:noProof/>
              </w:rPr>
              <w:t xml:space="preserve"> </w:t>
            </w:r>
            <w:r w:rsidR="005A1327">
              <w:rPr>
                <w:noProof/>
                <w:lang w:eastAsia="en-GB"/>
              </w:rPr>
              <w:drawing>
                <wp:inline distT="0" distB="0" distL="0" distR="0">
                  <wp:extent cx="4243070" cy="4346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43070" cy="4346575"/>
                          </a:xfrm>
                          <a:prstGeom prst="rect">
                            <a:avLst/>
                          </a:prstGeom>
                          <a:noFill/>
                        </pic:spPr>
                      </pic:pic>
                    </a:graphicData>
                  </a:graphic>
                </wp:inline>
              </w:drawing>
            </w:r>
          </w:p>
          <w:p w:rsidR="00121586" w:rsidRDefault="00121586" w:rsidP="008C7341">
            <w:pPr>
              <w:rPr>
                <w:rFonts w:ascii="Times" w:hAnsi="Times" w:cs="Times"/>
                <w:i/>
                <w:iCs/>
                <w:color w:val="222222"/>
                <w:sz w:val="27"/>
                <w:szCs w:val="27"/>
                <w:shd w:val="clear" w:color="auto" w:fill="FFFFFF"/>
              </w:rPr>
            </w:pPr>
          </w:p>
        </w:tc>
      </w:tr>
      <w:tr w:rsidR="00121586" w:rsidTr="00B65AEA">
        <w:tc>
          <w:tcPr>
            <w:tcW w:w="9016" w:type="dxa"/>
          </w:tcPr>
          <w:p w:rsidR="00121586" w:rsidRPr="00380311" w:rsidRDefault="00121586" w:rsidP="000F6A84">
            <w:pPr>
              <w:spacing w:line="360" w:lineRule="auto"/>
              <w:jc w:val="both"/>
              <w:rPr>
                <w:rFonts w:cstheme="minorHAnsi"/>
                <w:i/>
                <w:iCs/>
                <w:color w:val="222222"/>
                <w:shd w:val="clear" w:color="auto" w:fill="FFFFFF"/>
              </w:rPr>
            </w:pPr>
            <w:r w:rsidRPr="00380311">
              <w:rPr>
                <w:rFonts w:cstheme="minorHAnsi"/>
                <w:b/>
                <w:bCs/>
                <w:i/>
                <w:iCs/>
                <w:color w:val="222222"/>
                <w:shd w:val="clear" w:color="auto" w:fill="FFFFFF"/>
              </w:rPr>
              <w:t>Figure 2:</w:t>
            </w:r>
            <w:r w:rsidR="00B035D1">
              <w:rPr>
                <w:rFonts w:cstheme="minorHAnsi"/>
                <w:b/>
                <w:bCs/>
                <w:i/>
                <w:iCs/>
                <w:color w:val="222222"/>
                <w:shd w:val="clear" w:color="auto" w:fill="FFFFFF"/>
              </w:rPr>
              <w:t xml:space="preserve"> </w:t>
            </w:r>
            <w:r w:rsidR="005A1327">
              <w:rPr>
                <w:rFonts w:cstheme="minorHAnsi"/>
                <w:b/>
                <w:bCs/>
                <w:i/>
                <w:iCs/>
                <w:color w:val="222222"/>
                <w:shd w:val="clear" w:color="auto" w:fill="FFFFFF"/>
              </w:rPr>
              <w:t>R</w:t>
            </w:r>
            <w:r w:rsidR="000F6A84">
              <w:rPr>
                <w:rFonts w:cstheme="minorHAnsi"/>
                <w:b/>
                <w:bCs/>
                <w:i/>
                <w:iCs/>
                <w:color w:val="222222"/>
                <w:shd w:val="clear" w:color="auto" w:fill="FFFFFF"/>
              </w:rPr>
              <w:t>esponse of insect abundance</w:t>
            </w:r>
            <w:r w:rsidR="005A1327">
              <w:rPr>
                <w:rFonts w:cstheme="minorHAnsi"/>
                <w:b/>
                <w:bCs/>
                <w:i/>
                <w:iCs/>
                <w:color w:val="222222"/>
                <w:shd w:val="clear" w:color="auto" w:fill="FFFFFF"/>
              </w:rPr>
              <w:t xml:space="preserve"> across land uses</w:t>
            </w:r>
            <w:r w:rsidR="000F6A84">
              <w:rPr>
                <w:rFonts w:cstheme="minorHAnsi"/>
                <w:b/>
                <w:bCs/>
                <w:i/>
                <w:iCs/>
                <w:color w:val="222222"/>
                <w:shd w:val="clear" w:color="auto" w:fill="FFFFFF"/>
              </w:rPr>
              <w:t xml:space="preserve"> to the standardised climate anomaly.</w:t>
            </w:r>
            <w:r w:rsidR="008D39EA">
              <w:rPr>
                <w:rFonts w:cstheme="minorHAnsi"/>
                <w:i/>
                <w:iCs/>
                <w:color w:val="222222"/>
                <w:shd w:val="clear" w:color="auto" w:fill="FFFFFF"/>
              </w:rPr>
              <w:t xml:space="preserve"> </w:t>
            </w:r>
            <w:commentRangeStart w:id="59"/>
            <w:commentRangeEnd w:id="59"/>
            <w:r w:rsidR="0093128F">
              <w:rPr>
                <w:rStyle w:val="CommentReference"/>
              </w:rPr>
              <w:commentReference w:id="59"/>
            </w:r>
            <w:r w:rsidR="002B0422">
              <w:rPr>
                <w:rFonts w:cstheme="minorHAnsi"/>
                <w:i/>
                <w:iCs/>
                <w:color w:val="222222"/>
                <w:shd w:val="clear" w:color="auto" w:fill="FFFFFF"/>
              </w:rPr>
              <w:t xml:space="preserve">Reference…. Lines…. Shaded areas… 95% of anomaly range. </w:t>
            </w:r>
          </w:p>
          <w:p w:rsidR="00121586" w:rsidRPr="009F4CD8" w:rsidRDefault="00121586" w:rsidP="008C7341">
            <w:pPr>
              <w:pStyle w:val="ListParagraph"/>
              <w:rPr>
                <w:rFonts w:ascii="Times" w:hAnsi="Times" w:cs="Times"/>
                <w:i/>
                <w:iCs/>
                <w:color w:val="222222"/>
                <w:sz w:val="20"/>
                <w:szCs w:val="20"/>
                <w:shd w:val="clear" w:color="auto" w:fill="FFFFFF"/>
              </w:rPr>
            </w:pPr>
          </w:p>
        </w:tc>
      </w:tr>
    </w:tbl>
    <w:p w:rsidR="00D17E0F" w:rsidRDefault="00D17E0F" w:rsidP="00CB44D2"/>
    <w:p w:rsidR="00CB44D2" w:rsidRDefault="00CB44D2" w:rsidP="00CB44D2">
      <w:pPr>
        <w:pStyle w:val="Heading2"/>
      </w:pPr>
      <w:r>
        <w:t>Buffering effect of natural habitat</w:t>
      </w:r>
    </w:p>
    <w:p w:rsidR="00CB44D2" w:rsidRDefault="00CB44D2" w:rsidP="00CB44D2"/>
    <w:p w:rsidR="4F5043FF" w:rsidRDefault="00BB5699" w:rsidP="00602288">
      <w:pPr>
        <w:spacing w:line="360" w:lineRule="auto"/>
        <w:jc w:val="both"/>
        <w:rPr>
          <w:rFonts w:ascii="Calibri" w:eastAsia="Calibri" w:hAnsi="Calibri" w:cs="Calibri"/>
        </w:rPr>
      </w:pPr>
      <w:commentRangeStart w:id="60"/>
      <w:r>
        <w:rPr>
          <w:rFonts w:ascii="Calibri" w:eastAsia="Calibri" w:hAnsi="Calibri" w:cs="Calibri"/>
        </w:rPr>
        <w:t xml:space="preserve">Recent evidence </w:t>
      </w:r>
      <w:r w:rsidR="007A5F9C">
        <w:rPr>
          <w:rFonts w:ascii="Calibri" w:eastAsia="Calibri" w:hAnsi="Calibri" w:cs="Calibri"/>
        </w:rPr>
        <w:t>has shown</w:t>
      </w:r>
      <w:r>
        <w:rPr>
          <w:rFonts w:ascii="Calibri" w:eastAsia="Calibri" w:hAnsi="Calibri" w:cs="Calibri"/>
        </w:rPr>
        <w:t xml:space="preserve"> that</w:t>
      </w:r>
      <w:r w:rsidR="261D1891" w:rsidRPr="67A2AD06">
        <w:rPr>
          <w:rFonts w:ascii="Calibri" w:eastAsia="Calibri" w:hAnsi="Calibri" w:cs="Calibri"/>
        </w:rPr>
        <w:t xml:space="preserve"> landscapes with more natural habitat can protect against the detrimental effects of climate change</w:t>
      </w:r>
      <w:commentRangeEnd w:id="60"/>
      <w:r w:rsidR="0093128F">
        <w:rPr>
          <w:rStyle w:val="CommentReference"/>
        </w:rPr>
        <w:commentReference w:id="60"/>
      </w:r>
      <w:r w:rsidR="261D1891" w:rsidRPr="67A2AD06">
        <w:rPr>
          <w:rFonts w:ascii="Calibri" w:eastAsia="Calibri" w:hAnsi="Calibri" w:cs="Calibri"/>
        </w:rPr>
        <w:t xml:space="preserve">, by reducing or reversing the </w:t>
      </w:r>
      <w:r w:rsidR="00686806">
        <w:rPr>
          <w:rFonts w:ascii="Calibri" w:eastAsia="Calibri" w:hAnsi="Calibri" w:cs="Calibri"/>
        </w:rPr>
        <w:t xml:space="preserve">associated </w:t>
      </w:r>
      <w:r w:rsidR="261D1891" w:rsidRPr="67A2AD06">
        <w:rPr>
          <w:rFonts w:ascii="Calibri" w:eastAsia="Calibri" w:hAnsi="Calibri" w:cs="Calibri"/>
        </w:rPr>
        <w:t>rate of</w:t>
      </w:r>
      <w:r w:rsidR="2BAEA242" w:rsidRPr="67A2AD06">
        <w:rPr>
          <w:rFonts w:ascii="Calibri" w:eastAsia="Calibri" w:hAnsi="Calibri" w:cs="Calibri"/>
        </w:rPr>
        <w:t xml:space="preserve"> biodiversity</w:t>
      </w:r>
      <w:r w:rsidR="261D1891" w:rsidRPr="67A2AD06">
        <w:rPr>
          <w:rFonts w:ascii="Calibri" w:eastAsia="Calibri" w:hAnsi="Calibri" w:cs="Calibri"/>
        </w:rPr>
        <w:t xml:space="preserve"> decline</w:t>
      </w:r>
      <w:r w:rsidR="74A6E5DF" w:rsidRPr="67A2AD06">
        <w:rPr>
          <w:rFonts w:ascii="Calibri" w:eastAsia="Calibri" w:hAnsi="Calibri" w:cs="Calibri"/>
        </w:rPr>
        <w:t xml:space="preserve"> (Northrup et al., 2019, Betts et al., 2018)</w:t>
      </w:r>
      <w:r w:rsidR="261D1891" w:rsidRPr="67A2AD06">
        <w:rPr>
          <w:rFonts w:ascii="Calibri" w:eastAsia="Calibri" w:hAnsi="Calibri" w:cs="Calibri"/>
        </w:rPr>
        <w:t xml:space="preserve">, </w:t>
      </w:r>
      <w:commentRangeStart w:id="61"/>
      <w:r w:rsidR="261D1891" w:rsidRPr="67A2AD06">
        <w:rPr>
          <w:rFonts w:ascii="Calibri" w:eastAsia="Calibri" w:hAnsi="Calibri" w:cs="Calibri"/>
        </w:rPr>
        <w:t xml:space="preserve">or resisting </w:t>
      </w:r>
      <w:r w:rsidR="336C09DB" w:rsidRPr="67A2AD06">
        <w:rPr>
          <w:rFonts w:ascii="Calibri" w:eastAsia="Calibri" w:hAnsi="Calibri" w:cs="Calibri"/>
        </w:rPr>
        <w:t>climate induced shifts</w:t>
      </w:r>
      <w:r w:rsidR="606AFC2E" w:rsidRPr="67A2AD06">
        <w:rPr>
          <w:rFonts w:ascii="Calibri" w:eastAsia="Calibri" w:hAnsi="Calibri" w:cs="Calibri"/>
        </w:rPr>
        <w:t xml:space="preserve"> in community composition</w:t>
      </w:r>
      <w:commentRangeEnd w:id="61"/>
      <w:r w:rsidR="0093128F">
        <w:rPr>
          <w:rStyle w:val="CommentReference"/>
        </w:rPr>
        <w:commentReference w:id="61"/>
      </w:r>
      <w:r w:rsidR="6ED35A86" w:rsidRPr="67A2AD06">
        <w:rPr>
          <w:rFonts w:ascii="Calibri" w:eastAsia="Calibri" w:hAnsi="Calibri" w:cs="Calibri"/>
        </w:rPr>
        <w:t xml:space="preserve"> </w:t>
      </w:r>
      <w:r w:rsidR="261D1891" w:rsidRPr="67A2AD06">
        <w:rPr>
          <w:rFonts w:ascii="Calibri" w:eastAsia="Calibri" w:hAnsi="Calibri" w:cs="Calibri"/>
        </w:rPr>
        <w:t xml:space="preserve">(Hendershot et al., 2020). </w:t>
      </w:r>
      <w:commentRangeStart w:id="62"/>
      <w:r w:rsidR="261D1891" w:rsidRPr="67A2AD06">
        <w:rPr>
          <w:rFonts w:ascii="Calibri" w:eastAsia="Calibri" w:hAnsi="Calibri" w:cs="Calibri"/>
        </w:rPr>
        <w:t xml:space="preserve">However, </w:t>
      </w:r>
      <w:r w:rsidR="7B0D68E9" w:rsidRPr="67A2AD06">
        <w:rPr>
          <w:rFonts w:ascii="Calibri" w:eastAsia="Calibri" w:hAnsi="Calibri" w:cs="Calibri"/>
        </w:rPr>
        <w:t xml:space="preserve">work so far has </w:t>
      </w:r>
      <w:r w:rsidR="261D1891" w:rsidRPr="67A2AD06">
        <w:rPr>
          <w:rFonts w:ascii="Calibri" w:eastAsia="Calibri" w:hAnsi="Calibri" w:cs="Calibri"/>
        </w:rPr>
        <w:t xml:space="preserve">considered birds only </w:t>
      </w:r>
      <w:r w:rsidR="4BB771AE" w:rsidRPr="67A2AD06">
        <w:rPr>
          <w:rFonts w:ascii="Calibri" w:eastAsia="Calibri" w:hAnsi="Calibri" w:cs="Calibri"/>
        </w:rPr>
        <w:t xml:space="preserve">and was </w:t>
      </w:r>
      <w:r w:rsidR="261D1891" w:rsidRPr="67A2AD06">
        <w:rPr>
          <w:rFonts w:ascii="Calibri" w:eastAsia="Calibri" w:hAnsi="Calibri" w:cs="Calibri"/>
        </w:rPr>
        <w:t>regional in scope</w:t>
      </w:r>
      <w:r w:rsidR="00F33780">
        <w:rPr>
          <w:rFonts w:ascii="Calibri" w:eastAsia="Calibri" w:hAnsi="Calibri" w:cs="Calibri"/>
        </w:rPr>
        <w:t>.</w:t>
      </w:r>
      <w:commentRangeEnd w:id="62"/>
      <w:r w:rsidR="0093128F">
        <w:rPr>
          <w:rStyle w:val="CommentReference"/>
        </w:rPr>
        <w:commentReference w:id="62"/>
      </w:r>
      <w:r w:rsidR="261D1891" w:rsidRPr="67A2AD06">
        <w:rPr>
          <w:rFonts w:ascii="Calibri" w:eastAsia="Calibri" w:hAnsi="Calibri" w:cs="Calibri"/>
        </w:rPr>
        <w:t xml:space="preserve"> </w:t>
      </w:r>
      <w:commentRangeStart w:id="63"/>
      <w:r w:rsidR="00F33780">
        <w:rPr>
          <w:rFonts w:ascii="Calibri" w:eastAsia="Calibri" w:hAnsi="Calibri" w:cs="Calibri"/>
        </w:rPr>
        <w:t>T</w:t>
      </w:r>
      <w:r w:rsidR="261D1891" w:rsidRPr="67A2AD06">
        <w:rPr>
          <w:rFonts w:ascii="Calibri" w:eastAsia="Calibri" w:hAnsi="Calibri" w:cs="Calibri"/>
        </w:rPr>
        <w:t>here is a need to test these patterns at the global scale, and to test whether they apply to insects</w:t>
      </w:r>
      <w:r w:rsidR="4D3E60AF" w:rsidRPr="67A2AD06">
        <w:rPr>
          <w:rFonts w:ascii="Calibri" w:eastAsia="Calibri" w:hAnsi="Calibri" w:cs="Calibri"/>
        </w:rPr>
        <w:t>.</w:t>
      </w:r>
      <w:r w:rsidR="00F34C00">
        <w:rPr>
          <w:rFonts w:ascii="Calibri" w:eastAsia="Calibri" w:hAnsi="Calibri" w:cs="Calibri"/>
        </w:rPr>
        <w:t xml:space="preserve"> </w:t>
      </w:r>
      <w:r w:rsidR="4F5043FF" w:rsidRPr="5885B03A">
        <w:rPr>
          <w:rFonts w:ascii="Calibri" w:eastAsia="Calibri" w:hAnsi="Calibri" w:cs="Calibri"/>
        </w:rPr>
        <w:t xml:space="preserve">To </w:t>
      </w:r>
      <w:r w:rsidR="00380311">
        <w:rPr>
          <w:rFonts w:ascii="Calibri" w:eastAsia="Calibri" w:hAnsi="Calibri" w:cs="Calibri"/>
        </w:rPr>
        <w:t>do</w:t>
      </w:r>
      <w:r w:rsidR="4F5043FF" w:rsidRPr="5885B03A">
        <w:rPr>
          <w:rFonts w:ascii="Calibri" w:eastAsia="Calibri" w:hAnsi="Calibri" w:cs="Calibri"/>
        </w:rPr>
        <w:t xml:space="preserve"> this,</w:t>
      </w:r>
      <w:r w:rsidR="7FA0D11E" w:rsidRPr="5885B03A">
        <w:rPr>
          <w:rFonts w:ascii="Calibri" w:eastAsia="Calibri" w:hAnsi="Calibri" w:cs="Calibri"/>
        </w:rPr>
        <w:t xml:space="preserve"> we used </w:t>
      </w:r>
      <w:r w:rsidR="00EC3636">
        <w:rPr>
          <w:rFonts w:ascii="Calibri" w:eastAsia="Calibri" w:hAnsi="Calibri" w:cs="Calibri"/>
        </w:rPr>
        <w:t xml:space="preserve">a </w:t>
      </w:r>
      <w:r w:rsidR="006A7DB6">
        <w:rPr>
          <w:rFonts w:ascii="Calibri" w:eastAsia="Calibri" w:hAnsi="Calibri" w:cs="Calibri"/>
        </w:rPr>
        <w:t xml:space="preserve">global </w:t>
      </w:r>
      <w:r w:rsidR="00EC3636">
        <w:rPr>
          <w:rFonts w:ascii="Calibri" w:eastAsia="Calibri" w:hAnsi="Calibri" w:cs="Calibri"/>
        </w:rPr>
        <w:t xml:space="preserve">gridded dataset of </w:t>
      </w:r>
      <w:r w:rsidR="7FA0D11E" w:rsidRPr="5885B03A">
        <w:rPr>
          <w:rFonts w:ascii="Calibri" w:eastAsia="Calibri" w:hAnsi="Calibri" w:cs="Calibri"/>
        </w:rPr>
        <w:t xml:space="preserve">estimates of fractional cover of natural habitat </w:t>
      </w:r>
      <w:r w:rsidR="00EC3636">
        <w:rPr>
          <w:rFonts w:ascii="Calibri" w:eastAsia="Calibri" w:hAnsi="Calibri" w:cs="Calibri"/>
        </w:rPr>
        <w:t xml:space="preserve">at a </w:t>
      </w:r>
      <w:r w:rsidR="00EC3636" w:rsidRPr="00EC3636">
        <w:rPr>
          <w:rFonts w:ascii="Calibri" w:eastAsia="Calibri" w:hAnsi="Calibri" w:cs="Calibri"/>
          <w:highlight w:val="yellow"/>
        </w:rPr>
        <w:t>XX</w:t>
      </w:r>
      <w:r w:rsidR="00EC3636">
        <w:rPr>
          <w:rFonts w:ascii="Calibri" w:eastAsia="Calibri" w:hAnsi="Calibri" w:cs="Calibri"/>
        </w:rPr>
        <w:t xml:space="preserve"> by </w:t>
      </w:r>
      <w:r w:rsidR="00EC3636" w:rsidRPr="00EC3636">
        <w:rPr>
          <w:rFonts w:ascii="Calibri" w:eastAsia="Calibri" w:hAnsi="Calibri" w:cs="Calibri"/>
          <w:highlight w:val="yellow"/>
        </w:rPr>
        <w:t>XX</w:t>
      </w:r>
      <w:r w:rsidR="00EC3636">
        <w:rPr>
          <w:rFonts w:ascii="Calibri" w:eastAsia="Calibri" w:hAnsi="Calibri" w:cs="Calibri"/>
        </w:rPr>
        <w:t xml:space="preserve"> resolution </w:t>
      </w:r>
      <w:r w:rsidR="7FA0D11E" w:rsidRPr="5885B03A">
        <w:rPr>
          <w:rFonts w:ascii="Calibri" w:eastAsia="Calibri" w:hAnsi="Calibri" w:cs="Calibri"/>
        </w:rPr>
        <w:t>(Hoskins et al. 2016)</w:t>
      </w:r>
      <w:r w:rsidR="004D26EC">
        <w:rPr>
          <w:rFonts w:ascii="Calibri" w:eastAsia="Calibri" w:hAnsi="Calibri" w:cs="Calibri"/>
        </w:rPr>
        <w:t xml:space="preserve"> to </w:t>
      </w:r>
      <w:r w:rsidR="00D13EAD">
        <w:rPr>
          <w:rFonts w:ascii="Calibri" w:eastAsia="Calibri" w:hAnsi="Calibri" w:cs="Calibri"/>
        </w:rPr>
        <w:t xml:space="preserve">assess whether biodiversity declines associated with climate change </w:t>
      </w:r>
      <w:r w:rsidR="00F21086">
        <w:rPr>
          <w:rFonts w:ascii="Calibri" w:eastAsia="Calibri" w:hAnsi="Calibri" w:cs="Calibri"/>
        </w:rPr>
        <w:t>were buffered in sites that have a greater proportion of natural habitat in the surrounding landscape</w:t>
      </w:r>
      <w:r w:rsidR="066831CD" w:rsidRPr="5885B03A">
        <w:rPr>
          <w:rFonts w:ascii="Calibri" w:eastAsia="Calibri" w:hAnsi="Calibri" w:cs="Calibri"/>
        </w:rPr>
        <w:t>.</w:t>
      </w:r>
      <w:commentRangeEnd w:id="63"/>
      <w:r w:rsidR="0093128F">
        <w:rPr>
          <w:rStyle w:val="CommentReference"/>
        </w:rPr>
        <w:commentReference w:id="63"/>
      </w:r>
      <w:r w:rsidR="00C32196">
        <w:rPr>
          <w:rFonts w:ascii="Calibri" w:eastAsia="Calibri" w:hAnsi="Calibri" w:cs="Calibri"/>
        </w:rPr>
        <w:t xml:space="preserve">  </w:t>
      </w:r>
    </w:p>
    <w:p w:rsidR="1994516A" w:rsidRDefault="066831CD" w:rsidP="00602288">
      <w:pPr>
        <w:spacing w:line="360" w:lineRule="auto"/>
        <w:jc w:val="both"/>
        <w:rPr>
          <w:rFonts w:ascii="Calibri" w:eastAsia="Calibri" w:hAnsi="Calibri" w:cs="Calibri"/>
        </w:rPr>
      </w:pPr>
      <w:r w:rsidRPr="5D19E32A">
        <w:rPr>
          <w:rFonts w:ascii="Calibri" w:eastAsia="Calibri" w:hAnsi="Calibri" w:cs="Calibri"/>
        </w:rPr>
        <w:lastRenderedPageBreak/>
        <w:t xml:space="preserve">We found that natural habitat buffers against the detrimental impacts of climate </w:t>
      </w:r>
      <w:r w:rsidR="4C9B8A98" w:rsidRPr="5D19E32A">
        <w:rPr>
          <w:rFonts w:ascii="Calibri" w:eastAsia="Calibri" w:hAnsi="Calibri" w:cs="Calibri"/>
        </w:rPr>
        <w:t>change</w:t>
      </w:r>
      <w:r w:rsidRPr="5D19E32A">
        <w:rPr>
          <w:rFonts w:ascii="Calibri" w:eastAsia="Calibri" w:hAnsi="Calibri" w:cs="Calibri"/>
        </w:rPr>
        <w:t>, but only in low</w:t>
      </w:r>
      <w:r w:rsidR="4355866B" w:rsidRPr="5D19E32A">
        <w:rPr>
          <w:rFonts w:ascii="Calibri" w:eastAsia="Calibri" w:hAnsi="Calibri" w:cs="Calibri"/>
        </w:rPr>
        <w:t>-</w:t>
      </w:r>
      <w:r w:rsidRPr="5D19E32A">
        <w:rPr>
          <w:rFonts w:ascii="Calibri" w:eastAsia="Calibri" w:hAnsi="Calibri" w:cs="Calibri"/>
        </w:rPr>
        <w:t>intensity agriculture</w:t>
      </w:r>
      <w:r w:rsidR="00C72942" w:rsidRPr="5D19E32A">
        <w:rPr>
          <w:rFonts w:ascii="Calibri" w:eastAsia="Calibri" w:hAnsi="Calibri" w:cs="Calibri"/>
        </w:rPr>
        <w:t xml:space="preserve"> (Fig</w:t>
      </w:r>
      <w:r w:rsidR="00A05AD0">
        <w:rPr>
          <w:rFonts w:ascii="Calibri" w:eastAsia="Calibri" w:hAnsi="Calibri" w:cs="Calibri"/>
        </w:rPr>
        <w:t>.</w:t>
      </w:r>
      <w:r w:rsidR="00C72942" w:rsidRPr="5D19E32A">
        <w:rPr>
          <w:rFonts w:ascii="Calibri" w:eastAsia="Calibri" w:hAnsi="Calibri" w:cs="Calibri"/>
        </w:rPr>
        <w:t xml:space="preserve"> </w:t>
      </w:r>
      <w:r w:rsidR="00412D29" w:rsidRPr="5D19E32A">
        <w:rPr>
          <w:rFonts w:ascii="Calibri" w:eastAsia="Calibri" w:hAnsi="Calibri" w:cs="Calibri"/>
        </w:rPr>
        <w:t>3)</w:t>
      </w:r>
      <w:r w:rsidRPr="5D19E32A">
        <w:rPr>
          <w:rFonts w:ascii="Calibri" w:eastAsia="Calibri" w:hAnsi="Calibri" w:cs="Calibri"/>
        </w:rPr>
        <w:t xml:space="preserve">. </w:t>
      </w:r>
      <w:commentRangeStart w:id="64"/>
      <w:r w:rsidR="00E74EF6" w:rsidRPr="5D19E32A">
        <w:rPr>
          <w:rFonts w:ascii="Calibri" w:eastAsia="Calibri" w:hAnsi="Calibri" w:cs="Calibri"/>
        </w:rPr>
        <w:t xml:space="preserve">This </w:t>
      </w:r>
      <w:r w:rsidR="0053119C" w:rsidRPr="5D19E32A">
        <w:rPr>
          <w:rFonts w:ascii="Calibri" w:eastAsia="Calibri" w:hAnsi="Calibri" w:cs="Calibri"/>
        </w:rPr>
        <w:t xml:space="preserve">buffering effect </w:t>
      </w:r>
      <w:r w:rsidR="003F7D76" w:rsidRPr="5D19E32A">
        <w:rPr>
          <w:rFonts w:ascii="Calibri" w:eastAsia="Calibri" w:hAnsi="Calibri" w:cs="Calibri"/>
        </w:rPr>
        <w:t xml:space="preserve">was highest </w:t>
      </w:r>
      <w:r w:rsidR="00AC4D95" w:rsidRPr="5D19E32A">
        <w:rPr>
          <w:rFonts w:ascii="Calibri" w:eastAsia="Calibri" w:hAnsi="Calibri" w:cs="Calibri"/>
        </w:rPr>
        <w:t>when there was a</w:t>
      </w:r>
      <w:r w:rsidR="003F7D76" w:rsidRPr="5D19E32A">
        <w:rPr>
          <w:rFonts w:ascii="Calibri" w:eastAsia="Calibri" w:hAnsi="Calibri" w:cs="Calibri"/>
        </w:rPr>
        <w:t xml:space="preserve"> greater fractional cover of natural </w:t>
      </w:r>
      <w:r w:rsidR="00AC4D95" w:rsidRPr="5D19E32A">
        <w:rPr>
          <w:rFonts w:ascii="Calibri" w:eastAsia="Calibri" w:hAnsi="Calibri" w:cs="Calibri"/>
        </w:rPr>
        <w:t>habitat surrounding the site.</w:t>
      </w:r>
      <w:commentRangeEnd w:id="64"/>
      <w:r w:rsidR="0093128F">
        <w:rPr>
          <w:rStyle w:val="CommentReference"/>
        </w:rPr>
        <w:commentReference w:id="64"/>
      </w:r>
      <w:r w:rsidR="00AC4D95" w:rsidRPr="5D19E32A">
        <w:rPr>
          <w:rFonts w:ascii="Calibri" w:eastAsia="Calibri" w:hAnsi="Calibri" w:cs="Calibri"/>
        </w:rPr>
        <w:t xml:space="preserve"> For example, i</w:t>
      </w:r>
      <w:r w:rsidR="53CAEA87" w:rsidRPr="5D19E32A">
        <w:rPr>
          <w:rFonts w:ascii="Calibri" w:eastAsia="Calibri" w:hAnsi="Calibri" w:cs="Calibri"/>
        </w:rPr>
        <w:t>n low-intensity agriculture surrounded by a high fractional</w:t>
      </w:r>
      <w:r w:rsidR="0F48F18A" w:rsidRPr="5D19E32A">
        <w:rPr>
          <w:rFonts w:ascii="Calibri" w:eastAsia="Calibri" w:hAnsi="Calibri" w:cs="Calibri"/>
        </w:rPr>
        <w:t xml:space="preserve"> cover</w:t>
      </w:r>
      <w:r w:rsidR="53CAEA87" w:rsidRPr="5D19E32A">
        <w:rPr>
          <w:rFonts w:ascii="Calibri" w:eastAsia="Calibri" w:hAnsi="Calibri" w:cs="Calibri"/>
        </w:rPr>
        <w:t xml:space="preserve"> of natural habitat</w:t>
      </w:r>
      <w:r w:rsidR="00AC4D95" w:rsidRPr="5D19E32A">
        <w:rPr>
          <w:rFonts w:ascii="Calibri" w:eastAsia="Calibri" w:hAnsi="Calibri" w:cs="Calibri"/>
        </w:rPr>
        <w:t xml:space="preserve"> (</w:t>
      </w:r>
      <w:r w:rsidR="003B2CD1" w:rsidRPr="5D19E32A">
        <w:rPr>
          <w:rFonts w:ascii="Calibri" w:eastAsia="Calibri" w:hAnsi="Calibri" w:cs="Calibri"/>
        </w:rPr>
        <w:t>70</w:t>
      </w:r>
      <w:r w:rsidR="00BA617E" w:rsidRPr="5D19E32A">
        <w:rPr>
          <w:rFonts w:ascii="Calibri" w:eastAsia="Calibri" w:hAnsi="Calibri" w:cs="Calibri"/>
        </w:rPr>
        <w:t>%</w:t>
      </w:r>
      <w:r w:rsidR="003B2CD1" w:rsidRPr="5D19E32A">
        <w:rPr>
          <w:rFonts w:ascii="Calibri" w:eastAsia="Calibri" w:hAnsi="Calibri" w:cs="Calibri"/>
        </w:rPr>
        <w:t>)</w:t>
      </w:r>
      <w:r w:rsidR="00BA617E" w:rsidRPr="5D19E32A">
        <w:rPr>
          <w:rFonts w:ascii="Calibri" w:eastAsia="Calibri" w:hAnsi="Calibri" w:cs="Calibri"/>
        </w:rPr>
        <w:t xml:space="preserve"> </w:t>
      </w:r>
      <w:r w:rsidR="53CAEA87" w:rsidRPr="5D19E32A">
        <w:rPr>
          <w:rFonts w:ascii="Calibri" w:eastAsia="Calibri" w:hAnsi="Calibri" w:cs="Calibri"/>
        </w:rPr>
        <w:t>insect abundance decline</w:t>
      </w:r>
      <w:r w:rsidR="00AC4D95" w:rsidRPr="5D19E32A">
        <w:rPr>
          <w:rFonts w:ascii="Calibri" w:eastAsia="Calibri" w:hAnsi="Calibri" w:cs="Calibri"/>
        </w:rPr>
        <w:t xml:space="preserve">d by </w:t>
      </w:r>
      <w:r w:rsidR="00AC4D95" w:rsidRPr="006206A3">
        <w:rPr>
          <w:rFonts w:ascii="Calibri" w:eastAsia="Calibri" w:hAnsi="Calibri" w:cs="Calibri"/>
          <w:highlight w:val="yellow"/>
        </w:rPr>
        <w:t>XX</w:t>
      </w:r>
      <w:r w:rsidR="00AC4D95" w:rsidRPr="5D19E32A">
        <w:rPr>
          <w:rFonts w:ascii="Calibri" w:eastAsia="Calibri" w:hAnsi="Calibri" w:cs="Calibri"/>
        </w:rPr>
        <w:t xml:space="preserve">% compared to </w:t>
      </w:r>
      <w:r w:rsidR="00BA617E" w:rsidRPr="5D19E32A">
        <w:rPr>
          <w:rFonts w:ascii="Calibri" w:eastAsia="Calibri" w:hAnsi="Calibri" w:cs="Calibri"/>
        </w:rPr>
        <w:t xml:space="preserve">declines of </w:t>
      </w:r>
      <w:r w:rsidR="00AC4D95" w:rsidRPr="5D19E32A">
        <w:rPr>
          <w:rFonts w:ascii="Calibri" w:eastAsia="Calibri" w:hAnsi="Calibri" w:cs="Calibri"/>
          <w:highlight w:val="yellow"/>
        </w:rPr>
        <w:t>XX</w:t>
      </w:r>
      <w:r w:rsidR="00AC4D95" w:rsidRPr="5D19E32A">
        <w:rPr>
          <w:rFonts w:ascii="Calibri" w:eastAsia="Calibri" w:hAnsi="Calibri" w:cs="Calibri"/>
        </w:rPr>
        <w:t xml:space="preserve">% when only </w:t>
      </w:r>
      <w:r w:rsidR="003B2CD1" w:rsidRPr="5D19E32A">
        <w:rPr>
          <w:rFonts w:ascii="Calibri" w:eastAsia="Calibri" w:hAnsi="Calibri" w:cs="Calibri"/>
        </w:rPr>
        <w:t>2</w:t>
      </w:r>
      <w:r w:rsidR="00AC4D95" w:rsidRPr="5D19E32A">
        <w:rPr>
          <w:rFonts w:ascii="Calibri" w:eastAsia="Calibri" w:hAnsi="Calibri" w:cs="Calibri"/>
        </w:rPr>
        <w:t>0%</w:t>
      </w:r>
      <w:r w:rsidR="53CAEA87" w:rsidRPr="5D19E32A">
        <w:rPr>
          <w:rFonts w:ascii="Calibri" w:eastAsia="Calibri" w:hAnsi="Calibri" w:cs="Calibri"/>
        </w:rPr>
        <w:t xml:space="preserve"> </w:t>
      </w:r>
      <w:r w:rsidR="00C72942" w:rsidRPr="5D19E32A">
        <w:rPr>
          <w:rFonts w:ascii="Calibri" w:eastAsia="Calibri" w:hAnsi="Calibri" w:cs="Calibri"/>
        </w:rPr>
        <w:t>natural habitat were present</w:t>
      </w:r>
      <w:r w:rsidR="1FFC5ECD" w:rsidRPr="5D19E32A">
        <w:rPr>
          <w:rFonts w:ascii="Calibri" w:eastAsia="Calibri" w:hAnsi="Calibri" w:cs="Calibri"/>
        </w:rPr>
        <w:t>.  In contrast, h</w:t>
      </w:r>
      <w:r w:rsidR="1994516A" w:rsidRPr="5D19E32A">
        <w:rPr>
          <w:rFonts w:ascii="Calibri" w:eastAsia="Calibri" w:hAnsi="Calibri" w:cs="Calibri"/>
        </w:rPr>
        <w:t>igh-intensity agriculture experienced</w:t>
      </w:r>
      <w:r w:rsidR="3E1FCD07" w:rsidRPr="5D19E32A">
        <w:rPr>
          <w:rFonts w:ascii="Calibri" w:eastAsia="Calibri" w:hAnsi="Calibri" w:cs="Calibri"/>
        </w:rPr>
        <w:t xml:space="preserve"> abundance</w:t>
      </w:r>
      <w:r w:rsidR="1994516A" w:rsidRPr="5D19E32A">
        <w:rPr>
          <w:rFonts w:ascii="Calibri" w:eastAsia="Calibri" w:hAnsi="Calibri" w:cs="Calibri"/>
        </w:rPr>
        <w:t xml:space="preserve"> declines </w:t>
      </w:r>
      <w:commentRangeStart w:id="65"/>
      <w:r w:rsidR="00380311">
        <w:rPr>
          <w:rFonts w:ascii="Calibri" w:eastAsia="Calibri" w:hAnsi="Calibri" w:cs="Calibri"/>
        </w:rPr>
        <w:t>in response to climate change</w:t>
      </w:r>
      <w:commentRangeEnd w:id="65"/>
      <w:r w:rsidR="0093128F">
        <w:rPr>
          <w:rStyle w:val="CommentReference"/>
        </w:rPr>
        <w:commentReference w:id="65"/>
      </w:r>
      <w:r w:rsidR="1994516A" w:rsidRPr="5D19E32A">
        <w:rPr>
          <w:rFonts w:ascii="Calibri" w:eastAsia="Calibri" w:hAnsi="Calibri" w:cs="Calibri"/>
        </w:rPr>
        <w:t xml:space="preserve"> regardless of the fractional cover of natural habitat</w:t>
      </w:r>
      <w:r w:rsidR="00380311">
        <w:rPr>
          <w:rFonts w:ascii="Calibri" w:eastAsia="Calibri" w:hAnsi="Calibri" w:cs="Calibri"/>
        </w:rPr>
        <w:t xml:space="preserve"> available</w:t>
      </w:r>
      <w:r w:rsidR="1994516A" w:rsidRPr="5D19E32A">
        <w:rPr>
          <w:rFonts w:ascii="Calibri" w:eastAsia="Calibri" w:hAnsi="Calibri" w:cs="Calibri"/>
        </w:rPr>
        <w:t>.</w:t>
      </w:r>
      <w:r w:rsidR="1F9F8A43" w:rsidRPr="5D19E32A">
        <w:rPr>
          <w:rFonts w:ascii="Calibri" w:eastAsia="Calibri" w:hAnsi="Calibri" w:cs="Calibri"/>
        </w:rPr>
        <w:t xml:space="preserve"> </w:t>
      </w:r>
      <w:r w:rsidR="00985F77">
        <w:rPr>
          <w:rFonts w:ascii="Calibri" w:eastAsia="Calibri" w:hAnsi="Calibri" w:cs="Calibri"/>
        </w:rPr>
        <w:t xml:space="preserve"> </w:t>
      </w:r>
      <w:commentRangeStart w:id="66"/>
      <w:r w:rsidR="00985F77">
        <w:rPr>
          <w:rFonts w:ascii="Calibri" w:eastAsia="Calibri" w:hAnsi="Calibri" w:cs="Calibri"/>
        </w:rPr>
        <w:t>A similar pattern was observed for changes in species richness (</w:t>
      </w:r>
      <w:r w:rsidR="00985F77" w:rsidRPr="00985F77">
        <w:rPr>
          <w:rFonts w:ascii="Calibri" w:eastAsia="Calibri" w:hAnsi="Calibri" w:cs="Calibri"/>
          <w:highlight w:val="yellow"/>
        </w:rPr>
        <w:t>Extended Data Figure ?).</w:t>
      </w:r>
      <w:commentRangeEnd w:id="66"/>
      <w:r w:rsidR="0093128F">
        <w:rPr>
          <w:rStyle w:val="CommentReference"/>
        </w:rPr>
        <w:commentReference w:id="66"/>
      </w:r>
    </w:p>
    <w:p w:rsidR="00B80DAA" w:rsidRDefault="09EC5457" w:rsidP="006326BA">
      <w:pPr>
        <w:spacing w:line="360" w:lineRule="auto"/>
        <w:jc w:val="both"/>
        <w:rPr>
          <w:rFonts w:ascii="Calibri" w:eastAsia="Calibri" w:hAnsi="Calibri" w:cs="Calibri"/>
        </w:rPr>
      </w:pPr>
      <w:commentRangeStart w:id="67"/>
      <w:commentRangeStart w:id="68"/>
      <w:commentRangeStart w:id="69"/>
      <w:commentRangeEnd w:id="67"/>
      <w:del w:id="70" w:author="Charlie Outhwaite" w:date="2020-07-09T17:37:00Z">
        <w:r w:rsidDel="001E2A8D">
          <w:rPr>
            <w:rStyle w:val="CommentReference"/>
          </w:rPr>
          <w:commentReference w:id="67"/>
        </w:r>
        <w:commentRangeEnd w:id="68"/>
        <w:r w:rsidR="004E4935" w:rsidDel="001E2A8D">
          <w:rPr>
            <w:rStyle w:val="CommentReference"/>
          </w:rPr>
          <w:commentReference w:id="68"/>
        </w:r>
      </w:del>
      <w:commentRangeEnd w:id="69"/>
      <w:r w:rsidR="0093128F">
        <w:rPr>
          <w:rStyle w:val="CommentReference"/>
        </w:rPr>
        <w:commentReference w:id="69"/>
      </w:r>
      <w:r w:rsidR="00813E04" w:rsidRPr="5D19E32A">
        <w:rPr>
          <w:rFonts w:ascii="Calibri" w:eastAsia="Calibri" w:hAnsi="Calibri" w:cs="Calibri"/>
        </w:rPr>
        <w:t xml:space="preserve">If biodiversity change </w:t>
      </w:r>
      <w:r w:rsidR="00380311">
        <w:rPr>
          <w:rFonts w:ascii="Calibri" w:eastAsia="Calibri" w:hAnsi="Calibri" w:cs="Calibri"/>
        </w:rPr>
        <w:t xml:space="preserve">in agricultural systems </w:t>
      </w:r>
      <w:r w:rsidR="00813E04" w:rsidRPr="5D19E32A">
        <w:rPr>
          <w:rFonts w:ascii="Calibri" w:eastAsia="Calibri" w:hAnsi="Calibri" w:cs="Calibri"/>
        </w:rPr>
        <w:t xml:space="preserve">can be mitigated by the presence of </w:t>
      </w:r>
      <w:r w:rsidR="00380311">
        <w:rPr>
          <w:rFonts w:ascii="Calibri" w:eastAsia="Calibri" w:hAnsi="Calibri" w:cs="Calibri"/>
        </w:rPr>
        <w:t xml:space="preserve">nearby </w:t>
      </w:r>
      <w:r w:rsidR="00813E04" w:rsidRPr="5D19E32A">
        <w:rPr>
          <w:rFonts w:ascii="Calibri" w:eastAsia="Calibri" w:hAnsi="Calibri" w:cs="Calibri"/>
        </w:rPr>
        <w:t>natural habitat, it is likely that benefits for agricultural production, through the greater provision and resilience of ecosystem services, as well as for conservation will be possible</w:t>
      </w:r>
      <w:commentRangeStart w:id="71"/>
      <w:r w:rsidR="00813E04" w:rsidRPr="5D19E32A">
        <w:rPr>
          <w:rFonts w:ascii="Calibri" w:eastAsia="Calibri" w:hAnsi="Calibri" w:cs="Calibri"/>
        </w:rPr>
        <w:t xml:space="preserve">.  </w:t>
      </w:r>
      <w:r w:rsidR="00E374E2" w:rsidRPr="5D19E32A">
        <w:rPr>
          <w:rFonts w:ascii="Calibri" w:eastAsia="Calibri" w:hAnsi="Calibri" w:cs="Calibri"/>
        </w:rPr>
        <w:t xml:space="preserve">These findings promote the idea that </w:t>
      </w:r>
      <w:r w:rsidR="00004B7A">
        <w:rPr>
          <w:rFonts w:ascii="Calibri" w:eastAsia="Calibri" w:hAnsi="Calibri" w:cs="Calibri"/>
        </w:rPr>
        <w:t>to</w:t>
      </w:r>
      <w:r w:rsidR="00E374E2" w:rsidRPr="5D19E32A">
        <w:rPr>
          <w:rFonts w:ascii="Calibri" w:eastAsia="Calibri" w:hAnsi="Calibri" w:cs="Calibri"/>
        </w:rPr>
        <w:t xml:space="preserve"> maintai</w:t>
      </w:r>
      <w:r w:rsidR="00004B7A">
        <w:rPr>
          <w:rFonts w:ascii="Calibri" w:eastAsia="Calibri" w:hAnsi="Calibri" w:cs="Calibri"/>
        </w:rPr>
        <w:t>n</w:t>
      </w:r>
      <w:r w:rsidR="00E374E2" w:rsidRPr="5D19E32A">
        <w:rPr>
          <w:rFonts w:ascii="Calibri" w:eastAsia="Calibri" w:hAnsi="Calibri" w:cs="Calibri"/>
        </w:rPr>
        <w:t xml:space="preserve"> </w:t>
      </w:r>
      <w:r w:rsidR="20C170E3" w:rsidRPr="5D19E32A">
        <w:rPr>
          <w:rFonts w:ascii="Calibri" w:eastAsia="Calibri" w:hAnsi="Calibri" w:cs="Calibri"/>
        </w:rPr>
        <w:t>biodiversity</w:t>
      </w:r>
      <w:r w:rsidR="00E374E2" w:rsidRPr="5D19E32A">
        <w:rPr>
          <w:rFonts w:ascii="Calibri" w:eastAsia="Calibri" w:hAnsi="Calibri" w:cs="Calibri"/>
        </w:rPr>
        <w:t xml:space="preserve"> within agricultural systems, a land sharing (rather than land sparing) approach would be more </w:t>
      </w:r>
      <w:commentRangeStart w:id="72"/>
      <w:r w:rsidR="00E374E2" w:rsidRPr="5D19E32A">
        <w:rPr>
          <w:rFonts w:ascii="Calibri" w:eastAsia="Calibri" w:hAnsi="Calibri" w:cs="Calibri"/>
        </w:rPr>
        <w:t>beneficial</w:t>
      </w:r>
      <w:commentRangeEnd w:id="72"/>
      <w:r w:rsidR="00380311">
        <w:rPr>
          <w:rStyle w:val="CommentReference"/>
        </w:rPr>
        <w:commentReference w:id="72"/>
      </w:r>
      <w:r w:rsidR="00E374E2" w:rsidRPr="5D19E32A">
        <w:rPr>
          <w:rFonts w:ascii="Calibri" w:eastAsia="Calibri" w:hAnsi="Calibri" w:cs="Calibri"/>
        </w:rPr>
        <w:t>.</w:t>
      </w:r>
      <w:commentRangeEnd w:id="71"/>
      <w:r w:rsidR="00B11043">
        <w:rPr>
          <w:rStyle w:val="CommentReference"/>
        </w:rPr>
        <w:commentReference w:id="71"/>
      </w:r>
      <w:r w:rsidR="00AD78AC">
        <w:rPr>
          <w:rFonts w:ascii="Calibri" w:eastAsia="Calibri" w:hAnsi="Calibri" w:cs="Calibri"/>
        </w:rPr>
        <w:t xml:space="preserve"> This is supported by work undertaken at </w:t>
      </w:r>
      <w:r w:rsidR="00240DE2">
        <w:rPr>
          <w:rFonts w:ascii="Calibri" w:eastAsia="Calibri" w:hAnsi="Calibri" w:cs="Calibri"/>
        </w:rPr>
        <w:t>local</w:t>
      </w:r>
      <w:r w:rsidR="00AD78AC">
        <w:rPr>
          <w:rFonts w:ascii="Calibri" w:eastAsia="Calibri" w:hAnsi="Calibri" w:cs="Calibri"/>
        </w:rPr>
        <w:t xml:space="preserve"> scales [</w:t>
      </w:r>
      <w:r w:rsidR="00AD78AC" w:rsidRPr="00AD78AC">
        <w:rPr>
          <w:rFonts w:ascii="Calibri" w:eastAsia="Calibri" w:hAnsi="Calibri" w:cs="Calibri"/>
          <w:highlight w:val="yellow"/>
        </w:rPr>
        <w:t>REFS</w:t>
      </w:r>
      <w:r w:rsidR="00AD78AC">
        <w:rPr>
          <w:rFonts w:ascii="Calibri" w:eastAsia="Calibri" w:hAnsi="Calibri" w:cs="Calibri"/>
        </w:rPr>
        <w:t xml:space="preserve">]. </w:t>
      </w:r>
      <w:r w:rsidR="00E374E2" w:rsidRPr="5D19E32A">
        <w:rPr>
          <w:rFonts w:ascii="Calibri" w:eastAsia="Calibri" w:hAnsi="Calibri" w:cs="Calibri"/>
        </w:rPr>
        <w:t xml:space="preserve"> A</w:t>
      </w:r>
      <w:r w:rsidR="00813E04" w:rsidRPr="5D19E32A">
        <w:rPr>
          <w:rFonts w:ascii="Calibri" w:eastAsia="Calibri" w:hAnsi="Calibri" w:cs="Calibri"/>
        </w:rPr>
        <w:t>s the global demand for food increases, it is likely that</w:t>
      </w:r>
      <w:r w:rsidR="00E374E2" w:rsidRPr="5D19E32A">
        <w:rPr>
          <w:rFonts w:ascii="Calibri" w:eastAsia="Calibri" w:hAnsi="Calibri" w:cs="Calibri"/>
        </w:rPr>
        <w:t xml:space="preserve"> the</w:t>
      </w:r>
      <w:r w:rsidR="00813E04" w:rsidRPr="5D19E32A">
        <w:rPr>
          <w:rFonts w:ascii="Calibri" w:eastAsia="Calibri" w:hAnsi="Calibri" w:cs="Calibri"/>
        </w:rPr>
        <w:t xml:space="preserve"> expansion of agricultural systems will continue.  This could further reduce the availability of natural habitat </w:t>
      </w:r>
      <w:r w:rsidR="00380311">
        <w:rPr>
          <w:rFonts w:ascii="Calibri" w:eastAsia="Calibri" w:hAnsi="Calibri" w:cs="Calibri"/>
        </w:rPr>
        <w:t>with</w:t>
      </w:r>
      <w:r w:rsidR="00813E04" w:rsidRPr="5D19E32A">
        <w:rPr>
          <w:rFonts w:ascii="Calibri" w:eastAsia="Calibri" w:hAnsi="Calibri" w:cs="Calibri"/>
        </w:rPr>
        <w:t>in producti</w:t>
      </w:r>
      <w:r w:rsidR="00475FFB">
        <w:rPr>
          <w:rFonts w:ascii="Calibri" w:eastAsia="Calibri" w:hAnsi="Calibri" w:cs="Calibri"/>
        </w:rPr>
        <w:t>on</w:t>
      </w:r>
      <w:r w:rsidR="00813E04" w:rsidRPr="5D19E32A">
        <w:rPr>
          <w:rFonts w:ascii="Calibri" w:eastAsia="Calibri" w:hAnsi="Calibri" w:cs="Calibri"/>
        </w:rPr>
        <w:t xml:space="preserve"> areas, exacerbating the associated negative impacts of biodiversity loss</w:t>
      </w:r>
      <w:r w:rsidR="00E374E2" w:rsidRPr="5D19E32A">
        <w:rPr>
          <w:rFonts w:ascii="Calibri" w:eastAsia="Calibri" w:hAnsi="Calibri" w:cs="Calibri"/>
        </w:rPr>
        <w:t xml:space="preserve">, if </w:t>
      </w:r>
      <w:r w:rsidR="00693CE1" w:rsidRPr="5D19E32A">
        <w:rPr>
          <w:rFonts w:ascii="Calibri" w:eastAsia="Calibri" w:hAnsi="Calibri" w:cs="Calibri"/>
        </w:rPr>
        <w:t>options such as land sharing within agricultural systems are not implemented</w:t>
      </w:r>
      <w:r w:rsidR="00813E04" w:rsidRPr="5D19E32A">
        <w:rPr>
          <w:rFonts w:ascii="Calibri" w:eastAsia="Calibri" w:hAnsi="Calibri" w:cs="Calibri"/>
        </w:rPr>
        <w:t>.</w:t>
      </w:r>
    </w:p>
    <w:p w:rsidR="00A47AED" w:rsidRDefault="00A47AED" w:rsidP="006326BA">
      <w:pPr>
        <w:spacing w:line="360" w:lineRule="auto"/>
        <w:jc w:val="both"/>
        <w:rPr>
          <w:rFonts w:ascii="Calibri" w:eastAsia="Calibri" w:hAnsi="Calibri" w:cs="Calibri"/>
        </w:rPr>
      </w:pPr>
    </w:p>
    <w:p w:rsidR="00A47AED" w:rsidRDefault="00A47AED" w:rsidP="006326BA">
      <w:pPr>
        <w:spacing w:line="360" w:lineRule="auto"/>
        <w:jc w:val="both"/>
        <w:rPr>
          <w:rFonts w:ascii="Calibri" w:eastAsia="Calibri" w:hAnsi="Calibri" w:cs="Calibri"/>
        </w:rPr>
      </w:pPr>
    </w:p>
    <w:p w:rsidR="00A47AED" w:rsidRDefault="00A47AED" w:rsidP="006326BA">
      <w:pPr>
        <w:spacing w:line="360" w:lineRule="auto"/>
        <w:jc w:val="both"/>
        <w:rPr>
          <w:rFonts w:ascii="Calibri" w:eastAsia="Calibri" w:hAnsi="Calibri" w:cs="Calibri"/>
        </w:rPr>
      </w:pPr>
    </w:p>
    <w:p w:rsidR="00A47AED" w:rsidRDefault="00A47AED" w:rsidP="006326BA">
      <w:pPr>
        <w:spacing w:line="360" w:lineRule="auto"/>
        <w:jc w:val="both"/>
        <w:rPr>
          <w:rFonts w:ascii="Calibri" w:eastAsia="Calibri" w:hAnsi="Calibri" w:cs="Calibri"/>
        </w:rPr>
      </w:pPr>
    </w:p>
    <w:p w:rsidR="00B80DAA" w:rsidRDefault="00B80DAA" w:rsidP="59C2D190">
      <w:pPr>
        <w:rPr>
          <w:rFonts w:ascii="Calibri" w:eastAsia="Calibri" w:hAnsi="Calibri" w:cs="Calibri"/>
        </w:rPr>
      </w:pP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tblPr>
      <w:tblGrid>
        <w:gridCol w:w="9000"/>
      </w:tblGrid>
      <w:tr w:rsidR="00E60D8A" w:rsidTr="00A47AED">
        <w:trPr>
          <w:trHeight w:val="4810"/>
        </w:trPr>
        <w:tc>
          <w:tcPr>
            <w:tcW w:w="9000" w:type="dxa"/>
          </w:tcPr>
          <w:p w:rsidR="00E60D8A" w:rsidRDefault="00E60D8A" w:rsidP="00A47AED">
            <w:pPr>
              <w:rPr>
                <w:rFonts w:ascii="Times" w:hAnsi="Times" w:cs="Times"/>
                <w:i/>
                <w:iCs/>
                <w:color w:val="222222"/>
                <w:sz w:val="27"/>
                <w:szCs w:val="27"/>
              </w:rPr>
            </w:pPr>
          </w:p>
          <w:p w:rsidR="00A47AED" w:rsidRPr="00A47AED" w:rsidRDefault="00A47AED" w:rsidP="00A47AED">
            <w:pPr>
              <w:tabs>
                <w:tab w:val="left" w:pos="1528"/>
              </w:tabs>
              <w:rPr>
                <w:noProof/>
              </w:rPr>
            </w:pPr>
            <w:r>
              <w:rPr>
                <w:noProof/>
                <w:lang w:eastAsia="en-GB"/>
              </w:rPr>
              <w:drawing>
                <wp:inline distT="0" distB="0" distL="0" distR="0">
                  <wp:extent cx="5536582" cy="2743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15027" t="29950" r="28450" b="18348"/>
                          <a:stretch/>
                        </pic:blipFill>
                        <pic:spPr bwMode="auto">
                          <a:xfrm>
                            <a:off x="0" y="0"/>
                            <a:ext cx="5546610" cy="274816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r>
      <w:tr w:rsidR="00602288" w:rsidTr="00A47AED">
        <w:trPr>
          <w:trHeight w:val="1845"/>
        </w:trPr>
        <w:tc>
          <w:tcPr>
            <w:tcW w:w="9000" w:type="dxa"/>
          </w:tcPr>
          <w:p w:rsidR="00A47AED" w:rsidRDefault="00A47AED" w:rsidP="00C56371">
            <w:pPr>
              <w:spacing w:line="360" w:lineRule="auto"/>
              <w:jc w:val="both"/>
              <w:rPr>
                <w:rFonts w:eastAsiaTheme="minorEastAsia" w:cstheme="minorHAnsi"/>
                <w:b/>
                <w:bCs/>
                <w:i/>
                <w:iCs/>
                <w:color w:val="222222"/>
              </w:rPr>
            </w:pPr>
          </w:p>
          <w:p w:rsidR="00437353" w:rsidRPr="00FB1B50" w:rsidRDefault="00602288" w:rsidP="00C56371">
            <w:pPr>
              <w:spacing w:line="360" w:lineRule="auto"/>
              <w:jc w:val="both"/>
              <w:rPr>
                <w:rFonts w:cstheme="minorHAnsi"/>
                <w:shd w:val="clear" w:color="auto" w:fill="FFFFFF"/>
              </w:rPr>
            </w:pPr>
            <w:commentRangeStart w:id="73"/>
            <w:commentRangeStart w:id="74"/>
            <w:r w:rsidRPr="00FB1B50">
              <w:rPr>
                <w:rFonts w:eastAsiaTheme="minorEastAsia" w:cstheme="minorHAnsi"/>
                <w:b/>
                <w:bCs/>
                <w:i/>
                <w:iCs/>
                <w:color w:val="222222"/>
              </w:rPr>
              <w:t>Figure</w:t>
            </w:r>
            <w:commentRangeEnd w:id="73"/>
            <w:r w:rsidR="00CE108E">
              <w:rPr>
                <w:rStyle w:val="CommentReference"/>
              </w:rPr>
              <w:commentReference w:id="73"/>
            </w:r>
            <w:commentRangeEnd w:id="74"/>
            <w:r w:rsidR="00B11043">
              <w:rPr>
                <w:rStyle w:val="CommentReference"/>
              </w:rPr>
              <w:commentReference w:id="74"/>
            </w:r>
            <w:r w:rsidRPr="00FB1B50">
              <w:rPr>
                <w:rFonts w:eastAsiaTheme="minorEastAsia" w:cstheme="minorHAnsi"/>
                <w:b/>
                <w:bCs/>
                <w:i/>
                <w:iCs/>
                <w:color w:val="222222"/>
              </w:rPr>
              <w:t xml:space="preserve"> 3: </w:t>
            </w:r>
            <w:r w:rsidR="00320D18" w:rsidRPr="00FB1B50">
              <w:rPr>
                <w:rFonts w:eastAsiaTheme="minorEastAsia" w:cstheme="minorHAnsi"/>
                <w:b/>
                <w:bCs/>
                <w:i/>
                <w:iCs/>
                <w:color w:val="222222"/>
              </w:rPr>
              <w:t xml:space="preserve">The response of </w:t>
            </w:r>
            <w:r w:rsidR="009A39EB" w:rsidRPr="00FB1B50">
              <w:rPr>
                <w:rFonts w:eastAsiaTheme="minorEastAsia" w:cstheme="minorHAnsi"/>
                <w:b/>
                <w:bCs/>
                <w:i/>
                <w:iCs/>
                <w:color w:val="222222"/>
              </w:rPr>
              <w:t>total abundance to climate change across</w:t>
            </w:r>
            <w:r w:rsidR="003C0AC5" w:rsidRPr="00FB1B50">
              <w:rPr>
                <w:rFonts w:eastAsiaTheme="minorEastAsia" w:cstheme="minorHAnsi"/>
                <w:b/>
                <w:bCs/>
                <w:i/>
                <w:iCs/>
                <w:color w:val="222222"/>
              </w:rPr>
              <w:t xml:space="preserve"> sites with differing levels of nearby natural habitat. </w:t>
            </w:r>
            <w:r w:rsidR="00DB4151" w:rsidRPr="00FB1B50">
              <w:rPr>
                <w:rFonts w:eastAsiaTheme="minorEastAsia" w:cstheme="minorHAnsi"/>
                <w:i/>
                <w:iCs/>
                <w:color w:val="222222"/>
              </w:rPr>
              <w:t xml:space="preserve">Each panel presents responses </w:t>
            </w:r>
            <w:r w:rsidR="00AE3E96" w:rsidRPr="00FB1B50">
              <w:rPr>
                <w:rFonts w:eastAsiaTheme="minorEastAsia" w:cstheme="minorHAnsi"/>
                <w:i/>
                <w:iCs/>
                <w:color w:val="222222"/>
              </w:rPr>
              <w:t>within that land use</w:t>
            </w:r>
            <w:r w:rsidR="00552FA2" w:rsidRPr="00FB1B50">
              <w:rPr>
                <w:rFonts w:eastAsiaTheme="minorEastAsia" w:cstheme="minorHAnsi"/>
                <w:i/>
                <w:iCs/>
                <w:color w:val="222222"/>
              </w:rPr>
              <w:t>-</w:t>
            </w:r>
            <w:r w:rsidR="00AE3E96" w:rsidRPr="00FB1B50">
              <w:rPr>
                <w:rFonts w:eastAsiaTheme="minorEastAsia" w:cstheme="minorHAnsi"/>
                <w:i/>
                <w:iCs/>
                <w:color w:val="222222"/>
              </w:rPr>
              <w:t>intensity class</w:t>
            </w:r>
            <w:r w:rsidR="00B400EC" w:rsidRPr="00FB1B50">
              <w:rPr>
                <w:rFonts w:eastAsiaTheme="minorEastAsia" w:cstheme="minorHAnsi"/>
                <w:i/>
                <w:iCs/>
                <w:color w:val="222222"/>
              </w:rPr>
              <w:t>, with a line</w:t>
            </w:r>
            <w:r w:rsidR="00552FA2" w:rsidRPr="00FB1B50">
              <w:rPr>
                <w:rFonts w:eastAsiaTheme="minorEastAsia" w:cstheme="minorHAnsi"/>
                <w:i/>
                <w:iCs/>
                <w:color w:val="222222"/>
              </w:rPr>
              <w:t xml:space="preserve"> and associated </w:t>
            </w:r>
            <w:r w:rsidR="00765288" w:rsidRPr="00FB1B50">
              <w:rPr>
                <w:rFonts w:eastAsiaTheme="minorEastAsia" w:cstheme="minorHAnsi"/>
                <w:i/>
                <w:iCs/>
                <w:color w:val="222222"/>
              </w:rPr>
              <w:t xml:space="preserve">95% confidence </w:t>
            </w:r>
            <w:r w:rsidR="00FB1B50" w:rsidRPr="00FB1B50">
              <w:rPr>
                <w:rFonts w:eastAsiaTheme="minorEastAsia" w:cstheme="minorHAnsi"/>
                <w:i/>
                <w:iCs/>
                <w:color w:val="222222"/>
              </w:rPr>
              <w:t>intervals</w:t>
            </w:r>
            <w:r w:rsidR="00B400EC" w:rsidRPr="00FB1B50">
              <w:rPr>
                <w:rFonts w:eastAsiaTheme="minorEastAsia" w:cstheme="minorHAnsi"/>
                <w:i/>
                <w:iCs/>
                <w:color w:val="222222"/>
              </w:rPr>
              <w:t xml:space="preserve"> for </w:t>
            </w:r>
            <w:r w:rsidR="002F60D1" w:rsidRPr="00FB1B50">
              <w:rPr>
                <w:rFonts w:eastAsiaTheme="minorEastAsia" w:cstheme="minorHAnsi"/>
                <w:i/>
                <w:iCs/>
                <w:color w:val="222222"/>
              </w:rPr>
              <w:t xml:space="preserve">each </w:t>
            </w:r>
            <w:r w:rsidR="005026AE" w:rsidRPr="00FB1B50">
              <w:rPr>
                <w:rFonts w:eastAsiaTheme="minorEastAsia" w:cstheme="minorHAnsi"/>
                <w:i/>
                <w:iCs/>
                <w:color w:val="222222"/>
              </w:rPr>
              <w:t xml:space="preserve">set percentage of </w:t>
            </w:r>
            <w:bookmarkStart w:id="75" w:name="_GoBack"/>
            <w:bookmarkEnd w:id="75"/>
            <w:r w:rsidR="005026AE" w:rsidRPr="00FB1B50">
              <w:rPr>
                <w:rFonts w:eastAsiaTheme="minorEastAsia" w:cstheme="minorHAnsi"/>
                <w:i/>
                <w:iCs/>
                <w:color w:val="222222"/>
              </w:rPr>
              <w:t>nearby natural habitat.</w:t>
            </w:r>
            <w:r w:rsidR="00437353" w:rsidRPr="00FB1B50">
              <w:rPr>
                <w:rFonts w:cstheme="minorHAnsi"/>
                <w:shd w:val="clear" w:color="auto" w:fill="FFFFFF"/>
              </w:rPr>
              <w:t xml:space="preserve"> </w:t>
            </w:r>
            <w:r w:rsidR="00437353" w:rsidRPr="00FB1B50">
              <w:rPr>
                <w:rFonts w:cstheme="minorHAnsi"/>
                <w:i/>
                <w:iCs/>
                <w:shd w:val="clear" w:color="auto" w:fill="FFFFFF"/>
              </w:rPr>
              <w:t>The reference point for modelled responses was Primary vegetation sites with a standardised climate anomaly value of 0 and 100% nearby natural habitat.</w:t>
            </w:r>
            <w:r w:rsidR="00437353" w:rsidRPr="00FB1B50">
              <w:rPr>
                <w:rFonts w:cstheme="minorHAnsi"/>
                <w:shd w:val="clear" w:color="auto" w:fill="FFFFFF"/>
              </w:rPr>
              <w:t xml:space="preserve"> </w:t>
            </w:r>
          </w:p>
          <w:p w:rsidR="00602288" w:rsidRDefault="00602288" w:rsidP="00437353">
            <w:pPr>
              <w:rPr>
                <w:noProof/>
              </w:rPr>
            </w:pPr>
          </w:p>
        </w:tc>
      </w:tr>
    </w:tbl>
    <w:p w:rsidR="00BC74AE" w:rsidRDefault="00BC74AE" w:rsidP="00BC74AE">
      <w:pPr>
        <w:rPr>
          <w:shd w:val="clear" w:color="auto" w:fill="FFFFFF"/>
        </w:rPr>
      </w:pPr>
    </w:p>
    <w:p w:rsidR="00F75CE7" w:rsidRDefault="00E4027C" w:rsidP="00E4027C">
      <w:pPr>
        <w:pStyle w:val="Heading2"/>
        <w:rPr>
          <w:shd w:val="clear" w:color="auto" w:fill="FFFFFF"/>
        </w:rPr>
      </w:pPr>
      <w:commentRangeStart w:id="76"/>
      <w:r>
        <w:rPr>
          <w:shd w:val="clear" w:color="auto" w:fill="FFFFFF"/>
        </w:rPr>
        <w:t>Future change in insect diversity</w:t>
      </w:r>
    </w:p>
    <w:p w:rsidR="00F75CE7" w:rsidRDefault="00F75CE7" w:rsidP="007B6589">
      <w:pPr>
        <w:rPr>
          <w:rFonts w:ascii="Times" w:hAnsi="Times" w:cs="Times"/>
          <w:color w:val="222222"/>
          <w:sz w:val="27"/>
          <w:szCs w:val="27"/>
          <w:shd w:val="clear" w:color="auto" w:fill="FFFFFF"/>
        </w:rPr>
      </w:pPr>
    </w:p>
    <w:p w:rsidR="00B4026E" w:rsidRDefault="00070BDF" w:rsidP="00E836DF">
      <w:pPr>
        <w:pStyle w:val="ListParagraph"/>
        <w:numPr>
          <w:ilvl w:val="0"/>
          <w:numId w:val="12"/>
        </w:numPr>
        <w:rPr>
          <w:rFonts w:cstheme="minorHAnsi"/>
          <w:color w:val="222222"/>
          <w:shd w:val="clear" w:color="auto" w:fill="FFFFFF"/>
        </w:rPr>
      </w:pPr>
      <w:r>
        <w:rPr>
          <w:rFonts w:cstheme="minorHAnsi"/>
          <w:color w:val="222222"/>
          <w:shd w:val="clear" w:color="auto" w:fill="FFFFFF"/>
        </w:rPr>
        <w:t xml:space="preserve">These analyses based on </w:t>
      </w:r>
      <w:r w:rsidR="00483037">
        <w:rPr>
          <w:rFonts w:cstheme="minorHAnsi"/>
          <w:color w:val="222222"/>
          <w:shd w:val="clear" w:color="auto" w:fill="FFFFFF"/>
        </w:rPr>
        <w:t>years in recent past</w:t>
      </w:r>
    </w:p>
    <w:p w:rsidR="00483037" w:rsidRDefault="00204484" w:rsidP="00E836DF">
      <w:pPr>
        <w:pStyle w:val="ListParagraph"/>
        <w:numPr>
          <w:ilvl w:val="0"/>
          <w:numId w:val="12"/>
        </w:numPr>
        <w:rPr>
          <w:rFonts w:cstheme="minorHAnsi"/>
          <w:color w:val="222222"/>
          <w:shd w:val="clear" w:color="auto" w:fill="FFFFFF"/>
        </w:rPr>
      </w:pPr>
      <w:r>
        <w:rPr>
          <w:rFonts w:cstheme="minorHAnsi"/>
          <w:color w:val="222222"/>
          <w:shd w:val="clear" w:color="auto" w:fill="FFFFFF"/>
        </w:rPr>
        <w:t>Climate change continued, with some areas experiencing even greater anomalies (</w:t>
      </w:r>
      <w:r w:rsidR="0071200F">
        <w:rPr>
          <w:rFonts w:cstheme="minorHAnsi"/>
          <w:color w:val="222222"/>
          <w:shd w:val="clear" w:color="auto" w:fill="FFFFFF"/>
        </w:rPr>
        <w:t>20</w:t>
      </w:r>
      <w:r w:rsidR="00041DF8">
        <w:rPr>
          <w:rFonts w:cstheme="minorHAnsi"/>
          <w:color w:val="222222"/>
          <w:shd w:val="clear" w:color="auto" w:fill="FFFFFF"/>
        </w:rPr>
        <w:t>18</w:t>
      </w:r>
      <w:r w:rsidR="0071200F">
        <w:rPr>
          <w:rFonts w:cstheme="minorHAnsi"/>
          <w:color w:val="222222"/>
          <w:shd w:val="clear" w:color="auto" w:fill="FFFFFF"/>
        </w:rPr>
        <w:t xml:space="preserve"> map)</w:t>
      </w:r>
      <w:r w:rsidR="00041DF8">
        <w:rPr>
          <w:rFonts w:cstheme="minorHAnsi"/>
          <w:color w:val="222222"/>
          <w:shd w:val="clear" w:color="auto" w:fill="FFFFFF"/>
        </w:rPr>
        <w:t>, add in some values as examples?</w:t>
      </w:r>
    </w:p>
    <w:p w:rsidR="006D3E44" w:rsidRDefault="006D3E44" w:rsidP="00E836DF">
      <w:pPr>
        <w:pStyle w:val="ListParagraph"/>
        <w:numPr>
          <w:ilvl w:val="0"/>
          <w:numId w:val="12"/>
        </w:numPr>
        <w:rPr>
          <w:rFonts w:cstheme="minorHAnsi"/>
          <w:color w:val="222222"/>
          <w:shd w:val="clear" w:color="auto" w:fill="FFFFFF"/>
        </w:rPr>
      </w:pPr>
      <w:r>
        <w:rPr>
          <w:rFonts w:cstheme="minorHAnsi"/>
          <w:color w:val="222222"/>
          <w:shd w:val="clear" w:color="auto" w:fill="FFFFFF"/>
        </w:rPr>
        <w:t xml:space="preserve">Our analyses indicate that </w:t>
      </w:r>
      <w:r w:rsidR="00E33B3F">
        <w:rPr>
          <w:rFonts w:cstheme="minorHAnsi"/>
          <w:color w:val="222222"/>
          <w:shd w:val="clear" w:color="auto" w:fill="FFFFFF"/>
        </w:rPr>
        <w:t>serious declines in insect diversity have occurred as a result</w:t>
      </w:r>
      <w:r w:rsidR="00746EF0">
        <w:rPr>
          <w:rFonts w:cstheme="minorHAnsi"/>
          <w:color w:val="222222"/>
          <w:shd w:val="clear" w:color="auto" w:fill="FFFFFF"/>
        </w:rPr>
        <w:t>.</w:t>
      </w:r>
    </w:p>
    <w:p w:rsidR="00746EF0" w:rsidRDefault="00746EF0" w:rsidP="00E836DF">
      <w:pPr>
        <w:pStyle w:val="ListParagraph"/>
        <w:numPr>
          <w:ilvl w:val="0"/>
          <w:numId w:val="12"/>
        </w:numPr>
        <w:rPr>
          <w:rFonts w:cstheme="minorHAnsi"/>
          <w:color w:val="222222"/>
          <w:shd w:val="clear" w:color="auto" w:fill="FFFFFF"/>
        </w:rPr>
      </w:pPr>
      <w:r>
        <w:rPr>
          <w:rFonts w:cstheme="minorHAnsi"/>
          <w:color w:val="222222"/>
          <w:shd w:val="clear" w:color="auto" w:fill="FFFFFF"/>
        </w:rPr>
        <w:t xml:space="preserve">With warming set to continue, </w:t>
      </w:r>
      <w:r w:rsidR="00E504A9">
        <w:rPr>
          <w:rFonts w:cstheme="minorHAnsi"/>
          <w:color w:val="222222"/>
          <w:shd w:val="clear" w:color="auto" w:fill="FFFFFF"/>
        </w:rPr>
        <w:t xml:space="preserve">areas affected by </w:t>
      </w:r>
      <w:r w:rsidR="007B5990">
        <w:rPr>
          <w:rFonts w:cstheme="minorHAnsi"/>
          <w:color w:val="222222"/>
          <w:shd w:val="clear" w:color="auto" w:fill="FFFFFF"/>
        </w:rPr>
        <w:t>climate change exceeding 1 SCA will expand (2070 map)</w:t>
      </w:r>
    </w:p>
    <w:p w:rsidR="00D21467" w:rsidRPr="00E836DF" w:rsidRDefault="00D21467" w:rsidP="00E836DF">
      <w:pPr>
        <w:pStyle w:val="ListParagraph"/>
        <w:numPr>
          <w:ilvl w:val="0"/>
          <w:numId w:val="12"/>
        </w:numPr>
        <w:rPr>
          <w:rFonts w:cstheme="minorHAnsi"/>
          <w:color w:val="222222"/>
          <w:shd w:val="clear" w:color="auto" w:fill="FFFFFF"/>
        </w:rPr>
      </w:pPr>
      <w:r>
        <w:rPr>
          <w:rFonts w:cstheme="minorHAnsi"/>
          <w:color w:val="222222"/>
          <w:shd w:val="clear" w:color="auto" w:fill="FFFFFF"/>
        </w:rPr>
        <w:t>Clearly, changes need to be made to the way land is managed so that insect diversity can continue to be supported in agricultural systems.</w:t>
      </w:r>
      <w:commentRangeEnd w:id="76"/>
      <w:r w:rsidR="00B11043">
        <w:rPr>
          <w:rStyle w:val="CommentReference"/>
        </w:rPr>
        <w:commentReference w:id="76"/>
      </w:r>
      <w:r>
        <w:rPr>
          <w:rFonts w:cstheme="minorHAnsi"/>
          <w:color w:val="222222"/>
          <w:shd w:val="clear" w:color="auto" w:fill="FFFFFF"/>
        </w:rPr>
        <w:t xml:space="preserve"> </w:t>
      </w:r>
    </w:p>
    <w:p w:rsidR="00DB4FBE" w:rsidRDefault="00DB4FBE" w:rsidP="007B6589">
      <w:pPr>
        <w:rPr>
          <w:rFonts w:ascii="Times" w:hAnsi="Times" w:cs="Times"/>
          <w:color w:val="222222"/>
          <w:sz w:val="27"/>
          <w:szCs w:val="27"/>
          <w:shd w:val="clear" w:color="auto" w:fill="FFFFFF"/>
        </w:rPr>
      </w:pPr>
    </w:p>
    <w:p w:rsidR="004338B3" w:rsidRPr="00B4026E" w:rsidRDefault="004338B3" w:rsidP="007B6589">
      <w:pPr>
        <w:rPr>
          <w:rFonts w:ascii="Times" w:hAnsi="Times" w:cs="Times"/>
          <w:color w:val="222222"/>
          <w:sz w:val="27"/>
          <w:szCs w:val="27"/>
          <w:shd w:val="clear" w:color="auto" w:fill="FFFFFF"/>
        </w:rPr>
      </w:pPr>
    </w:p>
    <w:tbl>
      <w:tblPr>
        <w:tblStyle w:val="TableGrid"/>
        <w:tblW w:w="10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30"/>
      </w:tblGrid>
      <w:tr w:rsidR="00587759" w:rsidTr="004338B3">
        <w:trPr>
          <w:trHeight w:val="303"/>
        </w:trPr>
        <w:tc>
          <w:tcPr>
            <w:tcW w:w="10230" w:type="dxa"/>
          </w:tcPr>
          <w:p w:rsidR="003F54C1" w:rsidRDefault="003F54C1" w:rsidP="007B6589">
            <w:pPr>
              <w:rPr>
                <w:rFonts w:ascii="Times" w:hAnsi="Times" w:cs="Times"/>
                <w:i/>
                <w:iCs/>
                <w:color w:val="222222"/>
                <w:sz w:val="27"/>
                <w:szCs w:val="27"/>
                <w:shd w:val="clear" w:color="auto" w:fill="FFFFFF"/>
              </w:rPr>
            </w:pPr>
          </w:p>
          <w:p w:rsidR="003F54C1" w:rsidRDefault="00B11043" w:rsidP="007B6589">
            <w:pPr>
              <w:rPr>
                <w:rFonts w:ascii="Times" w:hAnsi="Times" w:cs="Times"/>
                <w:i/>
                <w:iCs/>
                <w:color w:val="222222"/>
                <w:sz w:val="27"/>
                <w:szCs w:val="27"/>
                <w:shd w:val="clear" w:color="auto" w:fill="FFFFFF"/>
              </w:rPr>
            </w:pPr>
            <w:commentRangeStart w:id="77"/>
            <w:commentRangeEnd w:id="77"/>
            <w:r>
              <w:rPr>
                <w:rStyle w:val="CommentReference"/>
              </w:rPr>
              <w:commentReference w:id="77"/>
            </w:r>
          </w:p>
          <w:p w:rsidR="003F54C1" w:rsidRDefault="00B950AB" w:rsidP="007B6589">
            <w:pPr>
              <w:rPr>
                <w:rFonts w:ascii="Times" w:hAnsi="Times" w:cs="Times"/>
                <w:i/>
                <w:iCs/>
                <w:color w:val="222222"/>
                <w:sz w:val="27"/>
                <w:szCs w:val="27"/>
                <w:shd w:val="clear" w:color="auto" w:fill="FFFFFF"/>
              </w:rPr>
            </w:pPr>
            <w:r>
              <w:rPr>
                <w:rFonts w:ascii="Times" w:hAnsi="Times" w:cs="Times"/>
                <w:i/>
                <w:iCs/>
                <w:noProof/>
                <w:color w:val="222222"/>
                <w:sz w:val="27"/>
                <w:szCs w:val="27"/>
                <w:shd w:val="clear" w:color="auto" w:fill="FFFFFF"/>
                <w:lang w:eastAsia="en-GB"/>
              </w:rPr>
              <w:lastRenderedPageBreak/>
              <w:drawing>
                <wp:inline distT="0" distB="0" distL="0" distR="0">
                  <wp:extent cx="6212205" cy="30981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514"/>
                          <a:stretch/>
                        </pic:blipFill>
                        <pic:spPr bwMode="auto">
                          <a:xfrm>
                            <a:off x="0" y="0"/>
                            <a:ext cx="6212205" cy="30981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r>
      <w:tr w:rsidR="00587759" w:rsidTr="004338B3">
        <w:trPr>
          <w:trHeight w:val="561"/>
        </w:trPr>
        <w:tc>
          <w:tcPr>
            <w:tcW w:w="10230" w:type="dxa"/>
          </w:tcPr>
          <w:p w:rsidR="00587759" w:rsidRDefault="00587759" w:rsidP="007B6589">
            <w:pPr>
              <w:rPr>
                <w:rFonts w:ascii="Times" w:hAnsi="Times" w:cs="Times"/>
                <w:i/>
                <w:iCs/>
                <w:color w:val="222222"/>
                <w:sz w:val="27"/>
                <w:szCs w:val="27"/>
                <w:shd w:val="clear" w:color="auto" w:fill="FFFFFF"/>
              </w:rPr>
            </w:pPr>
          </w:p>
          <w:p w:rsidR="00BF3D8F" w:rsidRPr="00B4026E" w:rsidRDefault="00587759" w:rsidP="00B4026E">
            <w:pPr>
              <w:rPr>
                <w:rFonts w:ascii="Times" w:hAnsi="Times" w:cs="Times"/>
                <w:b/>
                <w:bCs/>
                <w:i/>
                <w:iCs/>
                <w:color w:val="222222"/>
                <w:shd w:val="clear" w:color="auto" w:fill="FFFFFF"/>
              </w:rPr>
            </w:pPr>
            <w:r w:rsidRPr="00720B9A">
              <w:rPr>
                <w:rFonts w:ascii="Times" w:hAnsi="Times" w:cs="Times"/>
                <w:b/>
                <w:bCs/>
                <w:i/>
                <w:iCs/>
                <w:color w:val="222222"/>
                <w:shd w:val="clear" w:color="auto" w:fill="FFFFFF"/>
              </w:rPr>
              <w:t xml:space="preserve">Figure 4: </w:t>
            </w:r>
            <w:r w:rsidR="00D45440">
              <w:rPr>
                <w:rFonts w:ascii="Times" w:hAnsi="Times" w:cs="Times"/>
                <w:b/>
                <w:bCs/>
                <w:i/>
                <w:iCs/>
                <w:color w:val="222222"/>
                <w:shd w:val="clear" w:color="auto" w:fill="FFFFFF"/>
              </w:rPr>
              <w:t>Maps of the standardised climate anomaly for the years</w:t>
            </w:r>
            <w:r w:rsidR="000E5266">
              <w:rPr>
                <w:rFonts w:ascii="Times" w:hAnsi="Times" w:cs="Times"/>
                <w:b/>
                <w:bCs/>
                <w:i/>
                <w:iCs/>
                <w:color w:val="222222"/>
                <w:shd w:val="clear" w:color="auto" w:fill="FFFFFF"/>
              </w:rPr>
              <w:t xml:space="preserve"> 20</w:t>
            </w:r>
            <w:r w:rsidR="00914B1E">
              <w:rPr>
                <w:rFonts w:ascii="Times" w:hAnsi="Times" w:cs="Times"/>
                <w:b/>
                <w:bCs/>
                <w:i/>
                <w:iCs/>
                <w:color w:val="222222"/>
                <w:shd w:val="clear" w:color="auto" w:fill="FFFFFF"/>
              </w:rPr>
              <w:t>18</w:t>
            </w:r>
            <w:r w:rsidR="000E5266">
              <w:rPr>
                <w:rFonts w:ascii="Times" w:hAnsi="Times" w:cs="Times"/>
                <w:b/>
                <w:bCs/>
                <w:i/>
                <w:iCs/>
                <w:color w:val="222222"/>
                <w:shd w:val="clear" w:color="auto" w:fill="FFFFFF"/>
              </w:rPr>
              <w:t xml:space="preserve"> and </w:t>
            </w:r>
            <w:r w:rsidR="00B4026E">
              <w:rPr>
                <w:rFonts w:ascii="Times" w:hAnsi="Times" w:cs="Times"/>
                <w:b/>
                <w:bCs/>
                <w:i/>
                <w:iCs/>
                <w:color w:val="222222"/>
                <w:shd w:val="clear" w:color="auto" w:fill="FFFFFF"/>
              </w:rPr>
              <w:t>2070.</w:t>
            </w:r>
          </w:p>
        </w:tc>
      </w:tr>
    </w:tbl>
    <w:p w:rsidR="00675359" w:rsidRDefault="00675359" w:rsidP="007B6589">
      <w:pPr>
        <w:rPr>
          <w:rFonts w:ascii="Times" w:hAnsi="Times" w:cs="Times"/>
          <w:i/>
          <w:iCs/>
          <w:color w:val="222222"/>
          <w:sz w:val="27"/>
          <w:szCs w:val="27"/>
          <w:shd w:val="clear" w:color="auto" w:fill="FFFFFF"/>
        </w:rPr>
      </w:pPr>
    </w:p>
    <w:p w:rsidR="002800EE" w:rsidRDefault="424D6F3E" w:rsidP="0061069A">
      <w:pPr>
        <w:spacing w:line="360" w:lineRule="auto"/>
        <w:jc w:val="both"/>
      </w:pPr>
      <w:commentRangeStart w:id="78"/>
      <w:r>
        <w:t>As with any correlative study, this study cannot directly identify the mechanisms behind the strong relationships with the standardised anomalies.</w:t>
      </w:r>
      <w:commentRangeEnd w:id="78"/>
      <w:r w:rsidR="00B11043">
        <w:rPr>
          <w:rStyle w:val="CommentReference"/>
        </w:rPr>
        <w:commentReference w:id="78"/>
      </w:r>
      <w:r>
        <w:t xml:space="preserve"> Future work that directly measures different aspects of microclimate between land uses and use-intensities in locations undergoing different rates of climate change could identify mechanistic relationships underlying land use and climate interactions. This study also did not include other aspects of climate, such as precipitation; studies that include more climate variables and finer scale land use/use-intensity data might be able to identify more accurately which parts of the globe are most at risk from the detrimental impacts of climate and land-use change interactions. The median sample date of PREDICTS is also 2005,</w:t>
      </w:r>
      <w:r w:rsidR="58E52714">
        <w:t xml:space="preserve"> indicating that significantly greater warming and negative impacts on insect </w:t>
      </w:r>
      <w:r w:rsidR="00EE2A2C">
        <w:t>diversity</w:t>
      </w:r>
      <w:r w:rsidR="58E52714">
        <w:t xml:space="preserve"> may have taken place</w:t>
      </w:r>
      <w:r w:rsidR="00EE2A2C">
        <w:t xml:space="preserve"> since</w:t>
      </w:r>
      <w:r w:rsidR="58E52714">
        <w:t xml:space="preserve"> that we have not detected here. </w:t>
      </w:r>
    </w:p>
    <w:p w:rsidR="00EE2A2C" w:rsidRPr="004E6061" w:rsidRDefault="00EE2A2C" w:rsidP="00EE2A2C">
      <w:pPr>
        <w:pStyle w:val="ListParagraph"/>
        <w:numPr>
          <w:ilvl w:val="0"/>
          <w:numId w:val="12"/>
        </w:numPr>
        <w:rPr>
          <w:rFonts w:ascii="Times" w:hAnsi="Times" w:cs="Times"/>
          <w:color w:val="222222"/>
        </w:rPr>
      </w:pPr>
      <w:r>
        <w:rPr>
          <w:rFonts w:ascii="Times" w:hAnsi="Times" w:cs="Times"/>
          <w:color w:val="222222"/>
        </w:rPr>
        <w:t>Testing of results using different baselines for the anomaly…</w:t>
      </w:r>
    </w:p>
    <w:p w:rsidR="00E4027C" w:rsidRDefault="00E4027C" w:rsidP="007B6589">
      <w:pPr>
        <w:rPr>
          <w:rFonts w:ascii="Times" w:hAnsi="Times" w:cs="Times"/>
          <w:i/>
          <w:iCs/>
          <w:color w:val="222222"/>
          <w:sz w:val="27"/>
          <w:szCs w:val="27"/>
          <w:shd w:val="clear" w:color="auto" w:fill="FFFFFF"/>
        </w:rPr>
      </w:pPr>
    </w:p>
    <w:p w:rsidR="00FB34D0" w:rsidRPr="00FB34D0" w:rsidRDefault="009260C4" w:rsidP="00FB34D0">
      <w:pPr>
        <w:pStyle w:val="Heading2"/>
        <w:rPr>
          <w:shd w:val="clear" w:color="auto" w:fill="FFFFFF"/>
        </w:rPr>
      </w:pPr>
      <w:r>
        <w:rPr>
          <w:shd w:val="clear" w:color="auto" w:fill="FFFFFF"/>
        </w:rPr>
        <w:t xml:space="preserve">Conclusions </w:t>
      </w:r>
    </w:p>
    <w:p w:rsidR="00FB34D0" w:rsidRDefault="00FB34D0" w:rsidP="00FB34D0">
      <w:pPr>
        <w:jc w:val="both"/>
        <w:rPr>
          <w:rFonts w:ascii="Times" w:hAnsi="Times" w:cs="Times"/>
          <w:color w:val="222222"/>
          <w:sz w:val="27"/>
          <w:szCs w:val="27"/>
          <w:shd w:val="clear" w:color="auto" w:fill="FFFFFF"/>
        </w:rPr>
      </w:pPr>
    </w:p>
    <w:p w:rsidR="00E27B89" w:rsidRDefault="00E27B89" w:rsidP="009260C4">
      <w:pPr>
        <w:spacing w:line="360" w:lineRule="auto"/>
        <w:jc w:val="both"/>
        <w:rPr>
          <w:rFonts w:cstheme="minorHAnsi"/>
          <w:color w:val="222222"/>
          <w:shd w:val="clear" w:color="auto" w:fill="FFFFFF"/>
        </w:rPr>
      </w:pPr>
      <w:r>
        <w:rPr>
          <w:rFonts w:cstheme="minorHAnsi"/>
          <w:color w:val="222222"/>
          <w:shd w:val="clear" w:color="auto" w:fill="FFFFFF"/>
        </w:rPr>
        <w:t>Recent studies have shown the ongoing declines of insects</w:t>
      </w:r>
      <w:r w:rsidR="00EE6F62">
        <w:rPr>
          <w:rFonts w:cstheme="minorHAnsi"/>
          <w:color w:val="222222"/>
          <w:shd w:val="clear" w:color="auto" w:fill="FFFFFF"/>
        </w:rPr>
        <w:t xml:space="preserve"> ac</w:t>
      </w:r>
      <w:r w:rsidR="002E14A3">
        <w:rPr>
          <w:rFonts w:cstheme="minorHAnsi"/>
          <w:color w:val="222222"/>
          <w:shd w:val="clear" w:color="auto" w:fill="FFFFFF"/>
        </w:rPr>
        <w:t>ross scales</w:t>
      </w:r>
      <w:r>
        <w:rPr>
          <w:rFonts w:cstheme="minorHAnsi"/>
          <w:color w:val="222222"/>
          <w:shd w:val="clear" w:color="auto" w:fill="FFFFFF"/>
        </w:rPr>
        <w:t xml:space="preserve">.  </w:t>
      </w:r>
      <w:r w:rsidR="002F104E">
        <w:rPr>
          <w:rFonts w:cstheme="minorHAnsi"/>
          <w:color w:val="222222"/>
          <w:shd w:val="clear" w:color="auto" w:fill="FFFFFF"/>
        </w:rPr>
        <w:t xml:space="preserve">Here, </w:t>
      </w:r>
      <w:commentRangeStart w:id="79"/>
      <w:r w:rsidR="002F104E">
        <w:rPr>
          <w:rFonts w:cstheme="minorHAnsi"/>
          <w:color w:val="222222"/>
          <w:shd w:val="clear" w:color="auto" w:fill="FFFFFF"/>
        </w:rPr>
        <w:t>we start to uncover</w:t>
      </w:r>
      <w:commentRangeEnd w:id="79"/>
      <w:r w:rsidR="00B11043">
        <w:rPr>
          <w:rStyle w:val="CommentReference"/>
        </w:rPr>
        <w:commentReference w:id="79"/>
      </w:r>
      <w:r w:rsidR="002F104E">
        <w:rPr>
          <w:rFonts w:cstheme="minorHAnsi"/>
          <w:color w:val="222222"/>
          <w:shd w:val="clear" w:color="auto" w:fill="FFFFFF"/>
        </w:rPr>
        <w:t xml:space="preserve"> the global-scale drivers of these declines </w:t>
      </w:r>
      <w:r w:rsidR="002E14A3">
        <w:rPr>
          <w:rFonts w:cstheme="minorHAnsi"/>
          <w:color w:val="222222"/>
          <w:shd w:val="clear" w:color="auto" w:fill="FFFFFF"/>
        </w:rPr>
        <w:t>by assessing</w:t>
      </w:r>
      <w:r w:rsidR="002F104E">
        <w:rPr>
          <w:rFonts w:cstheme="minorHAnsi"/>
          <w:color w:val="222222"/>
          <w:shd w:val="clear" w:color="auto" w:fill="FFFFFF"/>
        </w:rPr>
        <w:t xml:space="preserve"> the effect of land use</w:t>
      </w:r>
      <w:r w:rsidR="008F0D6C">
        <w:rPr>
          <w:rFonts w:cstheme="minorHAnsi"/>
          <w:color w:val="222222"/>
          <w:shd w:val="clear" w:color="auto" w:fill="FFFFFF"/>
        </w:rPr>
        <w:t>,</w:t>
      </w:r>
      <w:r w:rsidR="002F104E">
        <w:rPr>
          <w:rFonts w:cstheme="minorHAnsi"/>
          <w:color w:val="222222"/>
          <w:shd w:val="clear" w:color="auto" w:fill="FFFFFF"/>
        </w:rPr>
        <w:t xml:space="preserve"> land-use intensity</w:t>
      </w:r>
      <w:r w:rsidR="008F0D6C">
        <w:rPr>
          <w:rFonts w:cstheme="minorHAnsi"/>
          <w:color w:val="222222"/>
          <w:shd w:val="clear" w:color="auto" w:fill="FFFFFF"/>
        </w:rPr>
        <w:t>,</w:t>
      </w:r>
      <w:r w:rsidR="002F104E">
        <w:rPr>
          <w:rFonts w:cstheme="minorHAnsi"/>
          <w:color w:val="222222"/>
          <w:shd w:val="clear" w:color="auto" w:fill="FFFFFF"/>
        </w:rPr>
        <w:t xml:space="preserve"> climate change</w:t>
      </w:r>
      <w:r w:rsidR="008F0D6C">
        <w:rPr>
          <w:rFonts w:cstheme="minorHAnsi"/>
          <w:color w:val="222222"/>
          <w:shd w:val="clear" w:color="auto" w:fill="FFFFFF"/>
        </w:rPr>
        <w:t xml:space="preserve"> and their interactions</w:t>
      </w:r>
      <w:r w:rsidR="002F104E">
        <w:rPr>
          <w:rFonts w:cstheme="minorHAnsi"/>
          <w:color w:val="222222"/>
          <w:shd w:val="clear" w:color="auto" w:fill="FFFFFF"/>
        </w:rPr>
        <w:t xml:space="preserve">. </w:t>
      </w:r>
      <w:commentRangeStart w:id="80"/>
      <w:r w:rsidR="008F0D6C">
        <w:rPr>
          <w:rFonts w:cstheme="minorHAnsi"/>
          <w:color w:val="222222"/>
          <w:shd w:val="clear" w:color="auto" w:fill="FFFFFF"/>
        </w:rPr>
        <w:t xml:space="preserve">Insect total abundance was </w:t>
      </w:r>
      <w:r w:rsidR="008F0D6C" w:rsidRPr="008F0D6C">
        <w:rPr>
          <w:rFonts w:cstheme="minorHAnsi"/>
          <w:color w:val="222222"/>
          <w:highlight w:val="yellow"/>
          <w:shd w:val="clear" w:color="auto" w:fill="FFFFFF"/>
        </w:rPr>
        <w:t>XX</w:t>
      </w:r>
      <w:r w:rsidR="008F0D6C">
        <w:rPr>
          <w:rFonts w:cstheme="minorHAnsi"/>
          <w:color w:val="222222"/>
          <w:shd w:val="clear" w:color="auto" w:fill="FFFFFF"/>
        </w:rPr>
        <w:t>% lower in high intensity agriculture than in primary vegetation, highlighting the detrimental effects of agricultural production</w:t>
      </w:r>
      <w:r w:rsidR="005E3559">
        <w:rPr>
          <w:rFonts w:cstheme="minorHAnsi"/>
          <w:color w:val="222222"/>
          <w:shd w:val="clear" w:color="auto" w:fill="FFFFFF"/>
        </w:rPr>
        <w:t>, with less severe decline</w:t>
      </w:r>
      <w:r w:rsidR="006C0710">
        <w:rPr>
          <w:rFonts w:cstheme="minorHAnsi"/>
          <w:color w:val="222222"/>
          <w:shd w:val="clear" w:color="auto" w:fill="FFFFFF"/>
        </w:rPr>
        <w:t>s</w:t>
      </w:r>
      <w:r w:rsidR="005E3559">
        <w:rPr>
          <w:rFonts w:cstheme="minorHAnsi"/>
          <w:color w:val="222222"/>
          <w:shd w:val="clear" w:color="auto" w:fill="FFFFFF"/>
        </w:rPr>
        <w:t xml:space="preserve"> in l</w:t>
      </w:r>
      <w:r w:rsidR="008F0D6C">
        <w:rPr>
          <w:rFonts w:cstheme="minorHAnsi"/>
          <w:color w:val="222222"/>
          <w:shd w:val="clear" w:color="auto" w:fill="FFFFFF"/>
        </w:rPr>
        <w:t>ow-intensity agriculture</w:t>
      </w:r>
      <w:r w:rsidR="005E3559">
        <w:rPr>
          <w:rFonts w:cstheme="minorHAnsi"/>
          <w:color w:val="222222"/>
          <w:shd w:val="clear" w:color="auto" w:fill="FFFFFF"/>
        </w:rPr>
        <w:t xml:space="preserve">. </w:t>
      </w:r>
      <w:r w:rsidR="008F0D6C">
        <w:rPr>
          <w:rFonts w:cstheme="minorHAnsi"/>
          <w:color w:val="222222"/>
          <w:shd w:val="clear" w:color="auto" w:fill="FFFFFF"/>
        </w:rPr>
        <w:t xml:space="preserve">Climate change </w:t>
      </w:r>
      <w:r w:rsidR="005E3559">
        <w:rPr>
          <w:rFonts w:cstheme="minorHAnsi"/>
          <w:color w:val="222222"/>
          <w:shd w:val="clear" w:color="auto" w:fill="FFFFFF"/>
        </w:rPr>
        <w:t>reduced</w:t>
      </w:r>
      <w:r w:rsidR="008F0D6C">
        <w:rPr>
          <w:rFonts w:cstheme="minorHAnsi"/>
          <w:color w:val="222222"/>
          <w:shd w:val="clear" w:color="auto" w:fill="FFFFFF"/>
        </w:rPr>
        <w:t xml:space="preserve"> insect </w:t>
      </w:r>
      <w:r w:rsidR="008F0D6C">
        <w:rPr>
          <w:rFonts w:cstheme="minorHAnsi"/>
          <w:color w:val="222222"/>
          <w:shd w:val="clear" w:color="auto" w:fill="FFFFFF"/>
        </w:rPr>
        <w:lastRenderedPageBreak/>
        <w:t xml:space="preserve">diveristy in agricultural systems, with the greatest impact in high-intensity agriculture, likely due to the hotter and drier systems created as a result of </w:t>
      </w:r>
      <w:r w:rsidR="00907FA1">
        <w:rPr>
          <w:rFonts w:cstheme="minorHAnsi"/>
          <w:color w:val="222222"/>
          <w:shd w:val="clear" w:color="auto" w:fill="FFFFFF"/>
        </w:rPr>
        <w:t xml:space="preserve">the </w:t>
      </w:r>
      <w:r w:rsidR="00FC6798">
        <w:rPr>
          <w:rFonts w:cstheme="minorHAnsi"/>
          <w:color w:val="222222"/>
          <w:shd w:val="clear" w:color="auto" w:fill="FFFFFF"/>
        </w:rPr>
        <w:t>combination</w:t>
      </w:r>
      <w:r w:rsidR="00907FA1">
        <w:rPr>
          <w:rFonts w:cstheme="minorHAnsi"/>
          <w:color w:val="222222"/>
          <w:shd w:val="clear" w:color="auto" w:fill="FFFFFF"/>
        </w:rPr>
        <w:t xml:space="preserve"> of drivers</w:t>
      </w:r>
      <w:r w:rsidR="008F0D6C">
        <w:rPr>
          <w:rFonts w:cstheme="minorHAnsi"/>
          <w:color w:val="222222"/>
          <w:shd w:val="clear" w:color="auto" w:fill="FFFFFF"/>
        </w:rPr>
        <w:t xml:space="preserve">.  Importantly, we show that this negative impact can be buffered against to some degree depending on the availability of </w:t>
      </w:r>
      <w:r w:rsidR="004F0F70">
        <w:rPr>
          <w:rFonts w:cstheme="minorHAnsi"/>
          <w:color w:val="222222"/>
          <w:shd w:val="clear" w:color="auto" w:fill="FFFFFF"/>
        </w:rPr>
        <w:t xml:space="preserve">nearby </w:t>
      </w:r>
      <w:r w:rsidR="008F0D6C">
        <w:rPr>
          <w:rFonts w:cstheme="minorHAnsi"/>
          <w:color w:val="222222"/>
          <w:shd w:val="clear" w:color="auto" w:fill="FFFFFF"/>
        </w:rPr>
        <w:t xml:space="preserve">natural habitat, but only </w:t>
      </w:r>
      <w:r w:rsidR="004F0F70">
        <w:rPr>
          <w:rFonts w:cstheme="minorHAnsi"/>
          <w:color w:val="222222"/>
          <w:shd w:val="clear" w:color="auto" w:fill="FFFFFF"/>
        </w:rPr>
        <w:t>for</w:t>
      </w:r>
      <w:r w:rsidR="008F0D6C">
        <w:rPr>
          <w:rFonts w:cstheme="minorHAnsi"/>
          <w:color w:val="222222"/>
          <w:shd w:val="clear" w:color="auto" w:fill="FFFFFF"/>
        </w:rPr>
        <w:t xml:space="preserve"> low-intensity agricultural sites.</w:t>
      </w:r>
      <w:commentRangeEnd w:id="80"/>
      <w:r w:rsidR="00B11043">
        <w:rPr>
          <w:rStyle w:val="CommentReference"/>
        </w:rPr>
        <w:commentReference w:id="80"/>
      </w:r>
      <w:r w:rsidR="008F0D6C">
        <w:rPr>
          <w:rFonts w:cstheme="minorHAnsi"/>
          <w:color w:val="222222"/>
          <w:shd w:val="clear" w:color="auto" w:fill="FFFFFF"/>
        </w:rPr>
        <w:t xml:space="preserve"> </w:t>
      </w:r>
      <w:r w:rsidR="00497AFF">
        <w:rPr>
          <w:rFonts w:cstheme="minorHAnsi"/>
          <w:color w:val="222222"/>
          <w:shd w:val="clear" w:color="auto" w:fill="FFFFFF"/>
        </w:rPr>
        <w:t xml:space="preserve">Insect biodiversity is essential for </w:t>
      </w:r>
      <w:r w:rsidR="006117C4">
        <w:rPr>
          <w:rFonts w:cstheme="minorHAnsi"/>
          <w:color w:val="222222"/>
          <w:shd w:val="clear" w:color="auto" w:fill="FFFFFF"/>
        </w:rPr>
        <w:t>many e</w:t>
      </w:r>
      <w:r w:rsidR="00497AFF">
        <w:rPr>
          <w:rFonts w:cstheme="minorHAnsi"/>
          <w:color w:val="222222"/>
          <w:shd w:val="clear" w:color="auto" w:fill="FFFFFF"/>
        </w:rPr>
        <w:t xml:space="preserve">cosystem functions and services, including </w:t>
      </w:r>
      <w:r w:rsidR="00361618">
        <w:rPr>
          <w:rFonts w:cstheme="minorHAnsi"/>
          <w:color w:val="222222"/>
          <w:shd w:val="clear" w:color="auto" w:fill="FFFFFF"/>
        </w:rPr>
        <w:t xml:space="preserve">key services for agriculture.  Ensuring these services remain available in agricultural landscapes will benefit both people and nature. </w:t>
      </w:r>
      <w:commentRangeStart w:id="81"/>
      <w:r w:rsidR="00361618">
        <w:rPr>
          <w:rFonts w:cstheme="minorHAnsi"/>
          <w:color w:val="222222"/>
          <w:shd w:val="clear" w:color="auto" w:fill="FFFFFF"/>
        </w:rPr>
        <w:t>The ability of natural habitat availability to buffer against the negative impacts of climate change in low-intensity agriculture, presents a management option that can be put in place to prevent further declines in the future, or restore biodiversity into certain areas.</w:t>
      </w:r>
      <w:commentRangeEnd w:id="81"/>
      <w:r w:rsidR="0044721E">
        <w:rPr>
          <w:rStyle w:val="CommentReference"/>
        </w:rPr>
        <w:commentReference w:id="81"/>
      </w:r>
      <w:r w:rsidR="00361618">
        <w:rPr>
          <w:rFonts w:cstheme="minorHAnsi"/>
          <w:color w:val="222222"/>
          <w:shd w:val="clear" w:color="auto" w:fill="FFFFFF"/>
        </w:rPr>
        <w:t xml:space="preserve"> </w:t>
      </w:r>
    </w:p>
    <w:p w:rsidR="00361618" w:rsidRDefault="00361618" w:rsidP="009260C4">
      <w:pPr>
        <w:spacing w:line="360" w:lineRule="auto"/>
        <w:jc w:val="both"/>
        <w:rPr>
          <w:rFonts w:cstheme="minorHAnsi"/>
          <w:color w:val="222222"/>
          <w:shd w:val="clear" w:color="auto" w:fill="FFFFFF"/>
        </w:rPr>
      </w:pPr>
      <w:commentRangeStart w:id="82"/>
      <w:r>
        <w:rPr>
          <w:rFonts w:cstheme="minorHAnsi"/>
          <w:color w:val="222222"/>
          <w:shd w:val="clear" w:color="auto" w:fill="FFFFFF"/>
        </w:rPr>
        <w:t>Maintaining biodiversity into the future is key since climate change and land use change impacts are likely to continue or increase as the global demand for food increases.  The fact that many regions of the world have already experienced 1 standard deviation of climate warming compared to historic variability, with species experiencing novel high temperatures as a result, is concerning. Aiming to reduce future warming, whilst putting measures in place to mitigate the impacts on biodiversity where possible should be</w:t>
      </w:r>
      <w:r w:rsidR="00855AF6">
        <w:rPr>
          <w:rFonts w:cstheme="minorHAnsi"/>
          <w:color w:val="222222"/>
          <w:shd w:val="clear" w:color="auto" w:fill="FFFFFF"/>
        </w:rPr>
        <w:t xml:space="preserve"> a</w:t>
      </w:r>
      <w:r w:rsidR="00DA5C70">
        <w:rPr>
          <w:rFonts w:cstheme="minorHAnsi"/>
          <w:color w:val="222222"/>
          <w:shd w:val="clear" w:color="auto" w:fill="FFFFFF"/>
        </w:rPr>
        <w:t>n immediate goal</w:t>
      </w:r>
      <w:r>
        <w:rPr>
          <w:rFonts w:cstheme="minorHAnsi"/>
          <w:color w:val="222222"/>
          <w:shd w:val="clear" w:color="auto" w:fill="FFFFFF"/>
        </w:rPr>
        <w:t xml:space="preserve"> for the global community.</w:t>
      </w:r>
      <w:commentRangeEnd w:id="82"/>
      <w:r w:rsidR="0044721E">
        <w:rPr>
          <w:rStyle w:val="CommentReference"/>
        </w:rPr>
        <w:commentReference w:id="82"/>
      </w:r>
      <w:r>
        <w:rPr>
          <w:rFonts w:cstheme="minorHAnsi"/>
          <w:color w:val="222222"/>
          <w:shd w:val="clear" w:color="auto" w:fill="FFFFFF"/>
        </w:rPr>
        <w:t xml:space="preserve"> </w:t>
      </w:r>
    </w:p>
    <w:p w:rsidR="00FB34D0" w:rsidRDefault="00FB34D0" w:rsidP="007B6589">
      <w:pPr>
        <w:rPr>
          <w:rFonts w:ascii="Times" w:hAnsi="Times" w:cs="Times"/>
          <w:i/>
          <w:iCs/>
          <w:color w:val="222222"/>
          <w:sz w:val="27"/>
          <w:szCs w:val="27"/>
          <w:shd w:val="clear" w:color="auto" w:fill="FFFFFF"/>
        </w:rPr>
      </w:pPr>
    </w:p>
    <w:p w:rsidR="57B6BBA9" w:rsidRDefault="57B6BBA9" w:rsidP="57B6BBA9">
      <w:pPr>
        <w:rPr>
          <w:rFonts w:ascii="Times" w:hAnsi="Times" w:cs="Times"/>
          <w:i/>
          <w:iCs/>
          <w:color w:val="222222"/>
        </w:rPr>
      </w:pPr>
    </w:p>
    <w:p w:rsidR="007B6589" w:rsidRDefault="007B6589" w:rsidP="00EE2A2C">
      <w:pPr>
        <w:pStyle w:val="Heading2"/>
        <w:rPr>
          <w:rFonts w:ascii="Times" w:hAnsi="Times" w:cs="Times"/>
          <w:i/>
          <w:iCs/>
          <w:color w:val="222222"/>
          <w:sz w:val="27"/>
          <w:szCs w:val="27"/>
          <w:shd w:val="clear" w:color="auto" w:fill="FFFFFF"/>
        </w:rPr>
      </w:pPr>
      <w:r>
        <w:rPr>
          <w:shd w:val="clear" w:color="auto" w:fill="FFFFFF"/>
        </w:rPr>
        <w:t>References</w:t>
      </w:r>
      <w:r w:rsidR="00EE2A2C">
        <w:rPr>
          <w:shd w:val="clear" w:color="auto" w:fill="FFFFFF"/>
        </w:rPr>
        <w:t xml:space="preserve"> </w:t>
      </w:r>
      <w:r w:rsidRPr="007B6589">
        <w:rPr>
          <w:rFonts w:ascii="Times" w:hAnsi="Times" w:cs="Times"/>
          <w:i/>
          <w:iCs/>
          <w:color w:val="222222"/>
          <w:sz w:val="27"/>
          <w:szCs w:val="27"/>
          <w:shd w:val="clear" w:color="auto" w:fill="FFFFFF"/>
        </w:rPr>
        <w:t>30-50 references</w:t>
      </w:r>
    </w:p>
    <w:p w:rsidR="00EE2A2C" w:rsidRPr="00EE2A2C" w:rsidRDefault="00EE2A2C" w:rsidP="00EE2A2C"/>
    <w:p w:rsidR="00044BB9" w:rsidRPr="00044BB9" w:rsidRDefault="00205DE4"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E21AF7">
        <w:rPr>
          <w:rFonts w:ascii="Times New Roman" w:hAnsi="Times New Roman" w:cs="Times New Roman"/>
          <w:i/>
          <w:iCs/>
          <w:color w:val="222222"/>
          <w:shd w:val="clear" w:color="auto" w:fill="FFFFFF"/>
        </w:rPr>
        <w:fldChar w:fldCharType="begin" w:fldLock="1"/>
      </w:r>
      <w:r w:rsidR="00E21AF7" w:rsidRPr="00E21AF7">
        <w:rPr>
          <w:rFonts w:ascii="Times New Roman" w:hAnsi="Times New Roman" w:cs="Times New Roman"/>
          <w:i/>
          <w:iCs/>
          <w:color w:val="222222"/>
          <w:shd w:val="clear" w:color="auto" w:fill="FFFFFF"/>
        </w:rPr>
        <w:instrText xml:space="preserve">ADDIN Mendeley Bibliography CSL_BIBLIOGRAPHY </w:instrText>
      </w:r>
      <w:r w:rsidRPr="00E21AF7">
        <w:rPr>
          <w:rFonts w:ascii="Times New Roman" w:hAnsi="Times New Roman" w:cs="Times New Roman"/>
          <w:i/>
          <w:iCs/>
          <w:color w:val="222222"/>
          <w:shd w:val="clear" w:color="auto" w:fill="FFFFFF"/>
        </w:rPr>
        <w:fldChar w:fldCharType="separate"/>
      </w:r>
      <w:r w:rsidR="00044BB9" w:rsidRPr="00044BB9">
        <w:rPr>
          <w:rFonts w:ascii="Times New Roman" w:hAnsi="Times New Roman" w:cs="Times New Roman"/>
          <w:noProof/>
          <w:szCs w:val="24"/>
        </w:rPr>
        <w:t xml:space="preserve">Bartlett, L. J., Newbold, T., Purves, D. W., Tittensor, D. P., &amp; Harfoot, M. B. J. (2016). Synergistic impacts of habitat loss and fragmentation on model ecosystems. </w:t>
      </w:r>
      <w:r w:rsidR="00044BB9" w:rsidRPr="00044BB9">
        <w:rPr>
          <w:rFonts w:ascii="Times New Roman" w:hAnsi="Times New Roman" w:cs="Times New Roman"/>
          <w:i/>
          <w:iCs/>
          <w:noProof/>
          <w:szCs w:val="24"/>
        </w:rPr>
        <w:t>Proceedings of the Royal Society B: Biological Sciences</w:t>
      </w:r>
      <w:r w:rsidR="00044BB9" w:rsidRPr="00044BB9">
        <w:rPr>
          <w:rFonts w:ascii="Times New Roman" w:hAnsi="Times New Roman" w:cs="Times New Roman"/>
          <w:noProof/>
          <w:szCs w:val="24"/>
        </w:rPr>
        <w:t xml:space="preserve">, </w:t>
      </w:r>
      <w:r w:rsidR="00044BB9" w:rsidRPr="00044BB9">
        <w:rPr>
          <w:rFonts w:ascii="Times New Roman" w:hAnsi="Times New Roman" w:cs="Times New Roman"/>
          <w:i/>
          <w:iCs/>
          <w:noProof/>
          <w:szCs w:val="24"/>
        </w:rPr>
        <w:t>283</w:t>
      </w:r>
      <w:r w:rsidR="00044BB9" w:rsidRPr="00044BB9">
        <w:rPr>
          <w:rFonts w:ascii="Times New Roman" w:hAnsi="Times New Roman" w:cs="Times New Roman"/>
          <w:noProof/>
          <w:szCs w:val="24"/>
        </w:rPr>
        <w:t>(1839), 20161027. https://doi.org/10.1098/rspb.2016.1027</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Bates, D., Maechler, M., Bolker, B., &amp; Walker, S. (2015). Fitting Linear Mixed-Effects Models Using lme4. </w:t>
      </w:r>
      <w:r w:rsidRPr="00044BB9">
        <w:rPr>
          <w:rFonts w:ascii="Times New Roman" w:hAnsi="Times New Roman" w:cs="Times New Roman"/>
          <w:i/>
          <w:iCs/>
          <w:noProof/>
          <w:szCs w:val="24"/>
        </w:rPr>
        <w:t>Journal of Statistical Software</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67</w:t>
      </w:r>
      <w:r w:rsidRPr="00044BB9">
        <w:rPr>
          <w:rFonts w:ascii="Times New Roman" w:hAnsi="Times New Roman" w:cs="Times New Roman"/>
          <w:noProof/>
          <w:szCs w:val="24"/>
        </w:rPr>
        <w:t>(1), 1–48. https://doi.org/doi:10.18637/jss.v067.i01</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Betts, M. G., Wolf, C., Ripple, W. J., Phalan, B., Millers, K. A., Duarte, A., … Levi, T. (2017). Global forest loss disproportionately erodes biodiversity in intact landscapes. </w:t>
      </w:r>
      <w:r w:rsidRPr="00044BB9">
        <w:rPr>
          <w:rFonts w:ascii="Times New Roman" w:hAnsi="Times New Roman" w:cs="Times New Roman"/>
          <w:i/>
          <w:iCs/>
          <w:noProof/>
          <w:szCs w:val="24"/>
        </w:rPr>
        <w:t>Nature</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547</w:t>
      </w:r>
      <w:r w:rsidRPr="00044BB9">
        <w:rPr>
          <w:rFonts w:ascii="Times New Roman" w:hAnsi="Times New Roman" w:cs="Times New Roman"/>
          <w:noProof/>
          <w:szCs w:val="24"/>
        </w:rPr>
        <w:t>(7664), 441–444. Retrieved from http://dx.doi.org/10.1038/nature23285</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Frishkoff, L. O., Gabot, E., Sandler, G., Marte, C., &amp; Mahler, D. L. (2019). Elevation shapes the reassembly of Anthropocene lizard communities. </w:t>
      </w:r>
      <w:r w:rsidRPr="00044BB9">
        <w:rPr>
          <w:rFonts w:ascii="Times New Roman" w:hAnsi="Times New Roman" w:cs="Times New Roman"/>
          <w:i/>
          <w:iCs/>
          <w:noProof/>
          <w:szCs w:val="24"/>
        </w:rPr>
        <w:t>Nature Ecology and Evolution</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3</w:t>
      </w:r>
      <w:r w:rsidRPr="00044BB9">
        <w:rPr>
          <w:rFonts w:ascii="Times New Roman" w:hAnsi="Times New Roman" w:cs="Times New Roman"/>
          <w:noProof/>
          <w:szCs w:val="24"/>
        </w:rPr>
        <w:t>(4), 638–646. https://doi.org/10.1038/s41559-019-0819-0</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Frishkoff, L. O., Hadly, E. A., &amp; Daily, G. C. (2015). Thermal niche predicts tolerance to habitat conversion in tropical amphibians and reptiles. </w:t>
      </w:r>
      <w:r w:rsidRPr="00044BB9">
        <w:rPr>
          <w:rFonts w:ascii="Times New Roman" w:hAnsi="Times New Roman" w:cs="Times New Roman"/>
          <w:i/>
          <w:iCs/>
          <w:noProof/>
          <w:szCs w:val="24"/>
        </w:rPr>
        <w:t>Global Change Biology</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21</w:t>
      </w:r>
      <w:r w:rsidRPr="00044BB9">
        <w:rPr>
          <w:rFonts w:ascii="Times New Roman" w:hAnsi="Times New Roman" w:cs="Times New Roman"/>
          <w:noProof/>
          <w:szCs w:val="24"/>
        </w:rPr>
        <w:t>(11), 3901–3916. https://doi.org/10.1111/gcb.13016</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Frishkoff, L. O., Karp, D. S., Flanders, J. R., Zook, J., Hadly, E. A., Daily, G. C., &amp; M’Gonigle, L. K. (2016). Climate change and habitat conversion favour the same species. </w:t>
      </w:r>
      <w:r w:rsidRPr="00044BB9">
        <w:rPr>
          <w:rFonts w:ascii="Times New Roman" w:hAnsi="Times New Roman" w:cs="Times New Roman"/>
          <w:i/>
          <w:iCs/>
          <w:noProof/>
          <w:szCs w:val="24"/>
        </w:rPr>
        <w:t>Ecology Letters</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19</w:t>
      </w:r>
      <w:r w:rsidRPr="00044BB9">
        <w:rPr>
          <w:rFonts w:ascii="Times New Roman" w:hAnsi="Times New Roman" w:cs="Times New Roman"/>
          <w:noProof/>
          <w:szCs w:val="24"/>
        </w:rPr>
        <w:t>(9), 1081–1090. https://doi.org/10.1111/ele.12645</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Grab, H., Branstetter, M. G., Amon, N., Urban-Mead, K. R., Park, M. G., Gibbs, J., … Danforth, B. N. (2019). Agriculturally dominated landscapes reduce bee phylogenetic diversity and pollination services. </w:t>
      </w:r>
      <w:r w:rsidRPr="00044BB9">
        <w:rPr>
          <w:rFonts w:ascii="Times New Roman" w:hAnsi="Times New Roman" w:cs="Times New Roman"/>
          <w:i/>
          <w:iCs/>
          <w:noProof/>
          <w:szCs w:val="24"/>
        </w:rPr>
        <w:t>Science</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363</w:t>
      </w:r>
      <w:r w:rsidRPr="00044BB9">
        <w:rPr>
          <w:rFonts w:ascii="Times New Roman" w:hAnsi="Times New Roman" w:cs="Times New Roman"/>
          <w:noProof/>
          <w:szCs w:val="24"/>
        </w:rPr>
        <w:t>(6424), 282 LP – 284. https://doi.org/10.1126/science.aat6016</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lastRenderedPageBreak/>
        <w:t xml:space="preserve">Hallmann, C. A., Sorg, M., Jongejans, E., Siepel, H., Hofland, N., Schwan, H., … de Kroon, H. (2017). More than 75 percent decline over 27 years in total flying insect biomass in protected areas. </w:t>
      </w:r>
      <w:r w:rsidRPr="00044BB9">
        <w:rPr>
          <w:rFonts w:ascii="Times New Roman" w:hAnsi="Times New Roman" w:cs="Times New Roman"/>
          <w:i/>
          <w:iCs/>
          <w:noProof/>
          <w:szCs w:val="24"/>
        </w:rPr>
        <w:t>PLOS ONE</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12</w:t>
      </w:r>
      <w:r w:rsidRPr="00044BB9">
        <w:rPr>
          <w:rFonts w:ascii="Times New Roman" w:hAnsi="Times New Roman" w:cs="Times New Roman"/>
          <w:noProof/>
          <w:szCs w:val="24"/>
        </w:rPr>
        <w:t>(10), e0185809. https://doi.org/10.1371/journal.pone.0185809</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Harris, I., Osborn, T. J., Jones, P., &amp; Lister, D. (2020). Version 4 of the CRU TS monthly high-resolution gridded multivariate climate dataset. </w:t>
      </w:r>
      <w:r w:rsidRPr="00044BB9">
        <w:rPr>
          <w:rFonts w:ascii="Times New Roman" w:hAnsi="Times New Roman" w:cs="Times New Roman"/>
          <w:i/>
          <w:iCs/>
          <w:noProof/>
          <w:szCs w:val="24"/>
        </w:rPr>
        <w:t>Scientific Data</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7</w:t>
      </w:r>
      <w:r w:rsidRPr="00044BB9">
        <w:rPr>
          <w:rFonts w:ascii="Times New Roman" w:hAnsi="Times New Roman" w:cs="Times New Roman"/>
          <w:noProof/>
          <w:szCs w:val="24"/>
        </w:rPr>
        <w:t>(1), 109. https://doi.org/10.1038/s41597-020-0453-3</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Hendershot, J. N., Smith, J. R., Anderson, C. B., Letten, A. D., Frishkoff, L. O., Zook, J. R., … Daily, G. C. (2020). Intensive farming drives long-term shifts in avian community composition. </w:t>
      </w:r>
      <w:r w:rsidRPr="00044BB9">
        <w:rPr>
          <w:rFonts w:ascii="Times New Roman" w:hAnsi="Times New Roman" w:cs="Times New Roman"/>
          <w:i/>
          <w:iCs/>
          <w:noProof/>
          <w:szCs w:val="24"/>
        </w:rPr>
        <w:t>Nature</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579</w:t>
      </w:r>
      <w:r w:rsidRPr="00044BB9">
        <w:rPr>
          <w:rFonts w:ascii="Times New Roman" w:hAnsi="Times New Roman" w:cs="Times New Roman"/>
          <w:noProof/>
          <w:szCs w:val="24"/>
        </w:rPr>
        <w:t>(7799), 393–396. https://doi.org/10.1038/s41586-020-2090-6</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Hijmans, R. J. (2018). raster: Geographic Data Analysis and Modeling. Retrieved from https://cran.r-project.org/package=raster</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Hoskins, A. J., Bush, A., Gilmore, J., Harwood, T., Hudson, L. N., Ware, C., … Ferrier, S. (2016). Downscaling land-use data to provide global 30″ estimates of five land-use classes. </w:t>
      </w:r>
      <w:r w:rsidRPr="00044BB9">
        <w:rPr>
          <w:rFonts w:ascii="Times New Roman" w:hAnsi="Times New Roman" w:cs="Times New Roman"/>
          <w:i/>
          <w:iCs/>
          <w:noProof/>
          <w:szCs w:val="24"/>
        </w:rPr>
        <w:t>Ecology and Evolution</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6</w:t>
      </w:r>
      <w:r w:rsidRPr="00044BB9">
        <w:rPr>
          <w:rFonts w:ascii="Times New Roman" w:hAnsi="Times New Roman" w:cs="Times New Roman"/>
          <w:noProof/>
          <w:szCs w:val="24"/>
        </w:rPr>
        <w:t>(9), 3040–3055. https://doi.org/10.1002/ece3.2104</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Hudson, L. N., Newbold, T., Contu, S., Hill, S. L. L., Lysenko, I., De Palma, A., … Purvis, A. (2014). The PREDICTS database: a global database of how local terrestrial biodiversity responds to human impacts. </w:t>
      </w:r>
      <w:r w:rsidRPr="00044BB9">
        <w:rPr>
          <w:rFonts w:ascii="Times New Roman" w:hAnsi="Times New Roman" w:cs="Times New Roman"/>
          <w:i/>
          <w:iCs/>
          <w:noProof/>
          <w:szCs w:val="24"/>
        </w:rPr>
        <w:t>Ecology and Evolution</w:t>
      </w:r>
      <w:r w:rsidRPr="00044BB9">
        <w:rPr>
          <w:rFonts w:ascii="Times New Roman" w:hAnsi="Times New Roman" w:cs="Times New Roman"/>
          <w:noProof/>
          <w:szCs w:val="24"/>
        </w:rPr>
        <w:t>, n/a-n/a. https://doi.org/10.1002/ece3.1303</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Hudson, L. N., Newbold, T., Contu, S., Hill, S. L. L., Lysenko, I., De Palma, A., … Purvis, A. (2017). The database of the PREDICTS (Projecting Responses of Ecological Diversity In Changing Terrestrial Systems) project. </w:t>
      </w:r>
      <w:r w:rsidRPr="00044BB9">
        <w:rPr>
          <w:rFonts w:ascii="Times New Roman" w:hAnsi="Times New Roman" w:cs="Times New Roman"/>
          <w:i/>
          <w:iCs/>
          <w:noProof/>
          <w:szCs w:val="24"/>
        </w:rPr>
        <w:t>Ecology and Evolution</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7</w:t>
      </w:r>
      <w:r w:rsidRPr="00044BB9">
        <w:rPr>
          <w:rFonts w:ascii="Times New Roman" w:hAnsi="Times New Roman" w:cs="Times New Roman"/>
          <w:noProof/>
          <w:szCs w:val="24"/>
        </w:rPr>
        <w:t>(1), 145–188. https://doi.org/10.1002/ece3.2579</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Hudson, L. N., Newbold, T., Contu, S., Hill, S. L. L., Lysenko, I., Palma, A. De, … Purvis, A. (2016). Dataset: The 2016 release of the PREDICTS database. https://doi.org/10.5519/0066354</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Jetz, W., Wilcove, D. S., &amp; Dobson, A. P. (2007). Projected impacts of climate and land-use change on the global diversity of birds. </w:t>
      </w:r>
      <w:r w:rsidRPr="00044BB9">
        <w:rPr>
          <w:rFonts w:ascii="Times New Roman" w:hAnsi="Times New Roman" w:cs="Times New Roman"/>
          <w:i/>
          <w:iCs/>
          <w:noProof/>
          <w:szCs w:val="24"/>
        </w:rPr>
        <w:t>PLoS Biology</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5</w:t>
      </w:r>
      <w:r w:rsidRPr="00044BB9">
        <w:rPr>
          <w:rFonts w:ascii="Times New Roman" w:hAnsi="Times New Roman" w:cs="Times New Roman"/>
          <w:noProof/>
          <w:szCs w:val="24"/>
        </w:rPr>
        <w:t>(6), 1211–1219. https://doi.org/10.1371/journal.pbio.0050157</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Kehoe, L., Kuemmerle, T., Meyer, C., Levers, C., Václavík, T., &amp; Kreft, H. (2015). Global patterns of agricultural land-use intensity and vertebrate diversity. </w:t>
      </w:r>
      <w:r w:rsidRPr="00044BB9">
        <w:rPr>
          <w:rFonts w:ascii="Times New Roman" w:hAnsi="Times New Roman" w:cs="Times New Roman"/>
          <w:i/>
          <w:iCs/>
          <w:noProof/>
          <w:szCs w:val="24"/>
        </w:rPr>
        <w:t>Diversity and Distributions</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21</w:t>
      </w:r>
      <w:r w:rsidRPr="00044BB9">
        <w:rPr>
          <w:rFonts w:ascii="Times New Roman" w:hAnsi="Times New Roman" w:cs="Times New Roman"/>
          <w:noProof/>
          <w:szCs w:val="24"/>
        </w:rPr>
        <w:t>(11), 1308–1318. https://doi.org/10.1111/ddi.12359</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Klink, R. van, Bowler, D. E., Gongalsky, K. B., Swengel, A. B., Gentile, A., &amp; Chase, J. M. (2020). Meta-analysis reveals declines in terrestrial but increases in freshwater insect abundances. </w:t>
      </w:r>
      <w:r w:rsidRPr="00044BB9">
        <w:rPr>
          <w:rFonts w:ascii="Times New Roman" w:hAnsi="Times New Roman" w:cs="Times New Roman"/>
          <w:i/>
          <w:iCs/>
          <w:noProof/>
          <w:szCs w:val="24"/>
        </w:rPr>
        <w:t>Science</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368</w:t>
      </w:r>
      <w:r w:rsidRPr="00044BB9">
        <w:rPr>
          <w:rFonts w:ascii="Times New Roman" w:hAnsi="Times New Roman" w:cs="Times New Roman"/>
          <w:noProof/>
          <w:szCs w:val="24"/>
        </w:rPr>
        <w:t>(6489), 417–420. https://doi.org/10.1126/SCIENCE.AAX9931</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Lister, B. C., &amp; Garcia, A. (2018). Climate-driven declines in arthropod abundance restructure a rainforest food web. </w:t>
      </w:r>
      <w:r w:rsidRPr="00044BB9">
        <w:rPr>
          <w:rFonts w:ascii="Times New Roman" w:hAnsi="Times New Roman" w:cs="Times New Roman"/>
          <w:i/>
          <w:iCs/>
          <w:noProof/>
          <w:szCs w:val="24"/>
        </w:rPr>
        <w:t>Proceedings of the National Academy of Sciences</w:t>
      </w:r>
      <w:r w:rsidRPr="00044BB9">
        <w:rPr>
          <w:rFonts w:ascii="Times New Roman" w:hAnsi="Times New Roman" w:cs="Times New Roman"/>
          <w:noProof/>
          <w:szCs w:val="24"/>
        </w:rPr>
        <w:t>, 201722477. https://doi.org/10.1073/pnas.1722477115</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Mantyka-pringle, C. S., Martin, T. G., &amp; Rhodes, J. R. (2012). Interactions between climate and habitat loss effects on biodiversity: A systematic review and meta-analysis. </w:t>
      </w:r>
      <w:r w:rsidRPr="00044BB9">
        <w:rPr>
          <w:rFonts w:ascii="Times New Roman" w:hAnsi="Times New Roman" w:cs="Times New Roman"/>
          <w:i/>
          <w:iCs/>
          <w:noProof/>
          <w:szCs w:val="24"/>
        </w:rPr>
        <w:t>Global Change Biology</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18</w:t>
      </w:r>
      <w:r w:rsidRPr="00044BB9">
        <w:rPr>
          <w:rFonts w:ascii="Times New Roman" w:hAnsi="Times New Roman" w:cs="Times New Roman"/>
          <w:noProof/>
          <w:szCs w:val="24"/>
        </w:rPr>
        <w:t>(4), 1239–1252. https://doi.org/10.1111/j.1365-2486.2011.02593.x</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Merckx, T., Souffreau, C., Kaiser, A., Baardsen, L. F., Backeljau, T., Bonte, D., … Van Dyck, H. (2018). Body-size shifts in aquatic and terrestrial urban communities. </w:t>
      </w:r>
      <w:r w:rsidRPr="00044BB9">
        <w:rPr>
          <w:rFonts w:ascii="Times New Roman" w:hAnsi="Times New Roman" w:cs="Times New Roman"/>
          <w:i/>
          <w:iCs/>
          <w:noProof/>
          <w:szCs w:val="24"/>
        </w:rPr>
        <w:t>Nature</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558</w:t>
      </w:r>
      <w:r w:rsidRPr="00044BB9">
        <w:rPr>
          <w:rFonts w:ascii="Times New Roman" w:hAnsi="Times New Roman" w:cs="Times New Roman"/>
          <w:noProof/>
          <w:szCs w:val="24"/>
        </w:rPr>
        <w:t>(7708), 113–116. https://doi.org/10.1038/s41586-018-0140-0</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Newbold, T., Hudson, L. N., Hill, S. L. L., Contu, S., Lysenko, I., Senior, R. A., … Purvis, A. (2015). Global effects of land use on local terrestrial biodiversity. </w:t>
      </w:r>
      <w:r w:rsidRPr="00044BB9">
        <w:rPr>
          <w:rFonts w:ascii="Times New Roman" w:hAnsi="Times New Roman" w:cs="Times New Roman"/>
          <w:i/>
          <w:iCs/>
          <w:noProof/>
          <w:szCs w:val="24"/>
        </w:rPr>
        <w:t>Nature</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520</w:t>
      </w:r>
      <w:r w:rsidRPr="00044BB9">
        <w:rPr>
          <w:rFonts w:ascii="Times New Roman" w:hAnsi="Times New Roman" w:cs="Times New Roman"/>
          <w:noProof/>
          <w:szCs w:val="24"/>
        </w:rPr>
        <w:t>(7545), 45–50. https://doi.org/10.1038/nature14324</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Northrup, J. M., Rivers, J. W., Yang, Z., &amp; Betts, M. G. (2019). Synergistic effects of climate and land-use change influence broad-scale avian population declines. </w:t>
      </w:r>
      <w:r w:rsidRPr="00044BB9">
        <w:rPr>
          <w:rFonts w:ascii="Times New Roman" w:hAnsi="Times New Roman" w:cs="Times New Roman"/>
          <w:i/>
          <w:iCs/>
          <w:noProof/>
          <w:szCs w:val="24"/>
        </w:rPr>
        <w:t>Global Change Biology</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25</w:t>
      </w:r>
      <w:r w:rsidRPr="00044BB9">
        <w:rPr>
          <w:rFonts w:ascii="Times New Roman" w:hAnsi="Times New Roman" w:cs="Times New Roman"/>
          <w:noProof/>
          <w:szCs w:val="24"/>
        </w:rPr>
        <w:t xml:space="preserve">(5), </w:t>
      </w:r>
      <w:r w:rsidRPr="00044BB9">
        <w:rPr>
          <w:rFonts w:ascii="Times New Roman" w:hAnsi="Times New Roman" w:cs="Times New Roman"/>
          <w:noProof/>
          <w:szCs w:val="24"/>
        </w:rPr>
        <w:lastRenderedPageBreak/>
        <w:t>1561–1575. https://doi.org/10.1111/gcb.14571</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Oliver, T. H., Gillings, S., Pearce-Higgins, J. W., Brereton, T., Crick, H. Q. P., Duffield, S. J., … Roy, D. B. (2017). Large extents of intensive land use limit community reorganization during climate warming. </w:t>
      </w:r>
      <w:r w:rsidRPr="00044BB9">
        <w:rPr>
          <w:rFonts w:ascii="Times New Roman" w:hAnsi="Times New Roman" w:cs="Times New Roman"/>
          <w:i/>
          <w:iCs/>
          <w:noProof/>
          <w:szCs w:val="24"/>
        </w:rPr>
        <w:t>Global Change Biology</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23</w:t>
      </w:r>
      <w:r w:rsidRPr="00044BB9">
        <w:rPr>
          <w:rFonts w:ascii="Times New Roman" w:hAnsi="Times New Roman" w:cs="Times New Roman"/>
          <w:noProof/>
          <w:szCs w:val="24"/>
        </w:rPr>
        <w:t>(6), 2272–2283. https://doi.org/10.1111/gcb.13587</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Oliver, T. H., &amp; Morecroft, M. D. (2014). Interactions between climate change and land use change on biodiversity: Attribution problems, risks, and opportunities. </w:t>
      </w:r>
      <w:r w:rsidRPr="00044BB9">
        <w:rPr>
          <w:rFonts w:ascii="Times New Roman" w:hAnsi="Times New Roman" w:cs="Times New Roman"/>
          <w:i/>
          <w:iCs/>
          <w:noProof/>
          <w:szCs w:val="24"/>
        </w:rPr>
        <w:t>Wiley Interdisciplinary Reviews: Climate Change</w:t>
      </w:r>
      <w:r w:rsidRPr="00044BB9">
        <w:rPr>
          <w:rFonts w:ascii="Times New Roman" w:hAnsi="Times New Roman" w:cs="Times New Roman"/>
          <w:noProof/>
          <w:szCs w:val="24"/>
        </w:rPr>
        <w:t>. https://doi.org/10.1002/wcc.271</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Outhwaite, C. L., Gregory, R. D., Chandler, R. E., Collen, B., &amp; Isaac, N. J. B. (2020). Complex long-term biodiversity change among invertebrates, bryophytes and lichens. </w:t>
      </w:r>
      <w:r w:rsidRPr="00044BB9">
        <w:rPr>
          <w:rFonts w:ascii="Times New Roman" w:hAnsi="Times New Roman" w:cs="Times New Roman"/>
          <w:i/>
          <w:iCs/>
          <w:noProof/>
          <w:szCs w:val="24"/>
        </w:rPr>
        <w:t>Nature Ecology and Evolution</w:t>
      </w:r>
      <w:r w:rsidRPr="00044BB9">
        <w:rPr>
          <w:rFonts w:ascii="Times New Roman" w:hAnsi="Times New Roman" w:cs="Times New Roman"/>
          <w:noProof/>
          <w:szCs w:val="24"/>
        </w:rPr>
        <w:t>, 1–9. https://doi.org/10.1038/s41559-020-1111-z</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Peters, M. K., Hemp, A., Appelhans, T., Becker, J. N., Behler, C., Classen, A., … Steffan-Dewenter, I. (2019). Climate–land-use interactions shape tropical mountain biodiversity and ecosystem functions. </w:t>
      </w:r>
      <w:r w:rsidRPr="00044BB9">
        <w:rPr>
          <w:rFonts w:ascii="Times New Roman" w:hAnsi="Times New Roman" w:cs="Times New Roman"/>
          <w:i/>
          <w:iCs/>
          <w:noProof/>
          <w:szCs w:val="24"/>
        </w:rPr>
        <w:t>Nature</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568</w:t>
      </w:r>
      <w:r w:rsidRPr="00044BB9">
        <w:rPr>
          <w:rFonts w:ascii="Times New Roman" w:hAnsi="Times New Roman" w:cs="Times New Roman"/>
          <w:noProof/>
          <w:szCs w:val="24"/>
        </w:rPr>
        <w:t>(7750), 88–92. https://doi.org/10.1038/s41586-019-1048-z</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Powney, G. D., Carvell, C., Edwards, M., Morris, R. K. A., Roy, H. E., Woodcock, B. A., &amp; Isaac, N. J. B. (2019). Widespread losses of pollinating insects in Britain. </w:t>
      </w:r>
      <w:r w:rsidRPr="00044BB9">
        <w:rPr>
          <w:rFonts w:ascii="Times New Roman" w:hAnsi="Times New Roman" w:cs="Times New Roman"/>
          <w:i/>
          <w:iCs/>
          <w:noProof/>
          <w:szCs w:val="24"/>
        </w:rPr>
        <w:t>Nature Communications</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10</w:t>
      </w:r>
      <w:r w:rsidRPr="00044BB9">
        <w:rPr>
          <w:rFonts w:ascii="Times New Roman" w:hAnsi="Times New Roman" w:cs="Times New Roman"/>
          <w:noProof/>
          <w:szCs w:val="24"/>
        </w:rPr>
        <w:t>(1), 1018. https://doi.org/10.1038/s41467-019-08974-9</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Rusch, A., Chaplin-Kramer, R., Gardiner, M. M., Hawro, V., Holland, J., Landis, D., … Bommarco, R. (2016). Agricultural landscape simplification reduces natural pest control: A quantitative synthesis. </w:t>
      </w:r>
      <w:r w:rsidRPr="00044BB9">
        <w:rPr>
          <w:rFonts w:ascii="Times New Roman" w:hAnsi="Times New Roman" w:cs="Times New Roman"/>
          <w:i/>
          <w:iCs/>
          <w:noProof/>
          <w:szCs w:val="24"/>
        </w:rPr>
        <w:t>Agriculture, Ecosystems &amp; Environment</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221</w:t>
      </w:r>
      <w:r w:rsidRPr="00044BB9">
        <w:rPr>
          <w:rFonts w:ascii="Times New Roman" w:hAnsi="Times New Roman" w:cs="Times New Roman"/>
          <w:noProof/>
          <w:szCs w:val="24"/>
        </w:rPr>
        <w:t>, 198–204. https://doi.org/10.1016/J.AGEE.2016.01.039</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Sánchez-Bayo, F., &amp; Wyckhuys, K. A. G. (2019). Worldwide decline of the entomofauna: A review of its drivers. </w:t>
      </w:r>
      <w:r w:rsidRPr="00044BB9">
        <w:rPr>
          <w:rFonts w:ascii="Times New Roman" w:hAnsi="Times New Roman" w:cs="Times New Roman"/>
          <w:i/>
          <w:iCs/>
          <w:noProof/>
          <w:szCs w:val="24"/>
        </w:rPr>
        <w:t>Biological Conservation</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232</w:t>
      </w:r>
      <w:r w:rsidRPr="00044BB9">
        <w:rPr>
          <w:rFonts w:ascii="Times New Roman" w:hAnsi="Times New Roman" w:cs="Times New Roman"/>
          <w:noProof/>
          <w:szCs w:val="24"/>
        </w:rPr>
        <w:t>, 8–27. https://doi.org/10.1016/j.biocon.2019.01.020</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Soroye, P., Newbold, T., &amp; Kerr, J. (2020). Climate change contributes to widespread declines among bumble bees across continents. </w:t>
      </w:r>
      <w:r w:rsidRPr="00044BB9">
        <w:rPr>
          <w:rFonts w:ascii="Times New Roman" w:hAnsi="Times New Roman" w:cs="Times New Roman"/>
          <w:i/>
          <w:iCs/>
          <w:noProof/>
          <w:szCs w:val="24"/>
        </w:rPr>
        <w:t>Science</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367</w:t>
      </w:r>
      <w:r w:rsidRPr="00044BB9">
        <w:rPr>
          <w:rFonts w:ascii="Times New Roman" w:hAnsi="Times New Roman" w:cs="Times New Roman"/>
          <w:noProof/>
          <w:szCs w:val="24"/>
        </w:rPr>
        <w:t>(6478), 685–688. https://doi.org/10.1126/science.aax8591</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szCs w:val="24"/>
        </w:rPr>
      </w:pPr>
      <w:r w:rsidRPr="00044BB9">
        <w:rPr>
          <w:rFonts w:ascii="Times New Roman" w:hAnsi="Times New Roman" w:cs="Times New Roman"/>
          <w:noProof/>
          <w:szCs w:val="24"/>
        </w:rPr>
        <w:t xml:space="preserve">van Strien, A. J., van Swaay, C. A. M., van Strien-van Liempt, W. T. F. H., Poot, M. J. M., &amp; WallisDeVries, M. F. (2019). Over a century of data reveal more than 80% decline in butterflies in the Netherlands. </w:t>
      </w:r>
      <w:r w:rsidRPr="00044BB9">
        <w:rPr>
          <w:rFonts w:ascii="Times New Roman" w:hAnsi="Times New Roman" w:cs="Times New Roman"/>
          <w:i/>
          <w:iCs/>
          <w:noProof/>
          <w:szCs w:val="24"/>
        </w:rPr>
        <w:t>Biological Conservation</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234</w:t>
      </w:r>
      <w:r w:rsidRPr="00044BB9">
        <w:rPr>
          <w:rFonts w:ascii="Times New Roman" w:hAnsi="Times New Roman" w:cs="Times New Roman"/>
          <w:noProof/>
          <w:szCs w:val="24"/>
        </w:rPr>
        <w:t>, 116–122. https://doi.org/10.1016/J.BIOCON.2019.03.023</w:t>
      </w:r>
    </w:p>
    <w:p w:rsidR="00044BB9" w:rsidRPr="00044BB9" w:rsidRDefault="00044BB9" w:rsidP="00044BB9">
      <w:pPr>
        <w:widowControl w:val="0"/>
        <w:autoSpaceDE w:val="0"/>
        <w:autoSpaceDN w:val="0"/>
        <w:adjustRightInd w:val="0"/>
        <w:spacing w:line="240" w:lineRule="auto"/>
        <w:ind w:left="480" w:hanging="480"/>
        <w:rPr>
          <w:rFonts w:ascii="Times New Roman" w:hAnsi="Times New Roman" w:cs="Times New Roman"/>
          <w:noProof/>
        </w:rPr>
      </w:pPr>
      <w:r w:rsidRPr="00044BB9">
        <w:rPr>
          <w:rFonts w:ascii="Times New Roman" w:hAnsi="Times New Roman" w:cs="Times New Roman"/>
          <w:noProof/>
          <w:szCs w:val="24"/>
        </w:rPr>
        <w:t xml:space="preserve">Yang, L. H., &amp; Gratton, C. (2014). Insects as drivers of ecosystem processes. </w:t>
      </w:r>
      <w:r w:rsidRPr="00044BB9">
        <w:rPr>
          <w:rFonts w:ascii="Times New Roman" w:hAnsi="Times New Roman" w:cs="Times New Roman"/>
          <w:i/>
          <w:iCs/>
          <w:noProof/>
          <w:szCs w:val="24"/>
        </w:rPr>
        <w:t>Current Opinion in Insect Science</w:t>
      </w:r>
      <w:r w:rsidRPr="00044BB9">
        <w:rPr>
          <w:rFonts w:ascii="Times New Roman" w:hAnsi="Times New Roman" w:cs="Times New Roman"/>
          <w:noProof/>
          <w:szCs w:val="24"/>
        </w:rPr>
        <w:t xml:space="preserve">, </w:t>
      </w:r>
      <w:r w:rsidRPr="00044BB9">
        <w:rPr>
          <w:rFonts w:ascii="Times New Roman" w:hAnsi="Times New Roman" w:cs="Times New Roman"/>
          <w:i/>
          <w:iCs/>
          <w:noProof/>
          <w:szCs w:val="24"/>
        </w:rPr>
        <w:t>2</w:t>
      </w:r>
      <w:r w:rsidRPr="00044BB9">
        <w:rPr>
          <w:rFonts w:ascii="Times New Roman" w:hAnsi="Times New Roman" w:cs="Times New Roman"/>
          <w:noProof/>
          <w:szCs w:val="24"/>
        </w:rPr>
        <w:t>, 26–32. https://doi.org/10.1016/j.cois.2014.06.004</w:t>
      </w:r>
    </w:p>
    <w:p w:rsidR="00532E63" w:rsidRDefault="00205DE4" w:rsidP="007B6589">
      <w:pPr>
        <w:rPr>
          <w:rFonts w:ascii="Times" w:hAnsi="Times" w:cs="Times"/>
          <w:i/>
          <w:iCs/>
          <w:color w:val="222222"/>
          <w:sz w:val="27"/>
          <w:szCs w:val="27"/>
          <w:shd w:val="clear" w:color="auto" w:fill="FFFFFF"/>
        </w:rPr>
      </w:pPr>
      <w:r w:rsidRPr="00E21AF7">
        <w:rPr>
          <w:rFonts w:ascii="Times New Roman" w:hAnsi="Times New Roman" w:cs="Times New Roman"/>
          <w:i/>
          <w:iCs/>
          <w:color w:val="222222"/>
          <w:shd w:val="clear" w:color="auto" w:fill="FFFFFF"/>
        </w:rPr>
        <w:fldChar w:fldCharType="end"/>
      </w:r>
    </w:p>
    <w:p w:rsidR="000A05C3" w:rsidRDefault="00532E63" w:rsidP="00532E63">
      <w:pPr>
        <w:pStyle w:val="Heading2"/>
        <w:rPr>
          <w:shd w:val="clear" w:color="auto" w:fill="FFFFFF"/>
        </w:rPr>
      </w:pPr>
      <w:r>
        <w:rPr>
          <w:shd w:val="clear" w:color="auto" w:fill="FFFFFF"/>
        </w:rPr>
        <w:t>Tables</w:t>
      </w:r>
    </w:p>
    <w:p w:rsidR="000A05C3" w:rsidRDefault="000A05C3" w:rsidP="00777335">
      <w:pPr>
        <w:rPr>
          <w:shd w:val="clear" w:color="auto" w:fill="FFFFFF"/>
        </w:rPr>
      </w:pPr>
    </w:p>
    <w:p w:rsidR="00532E63" w:rsidRDefault="00532E63" w:rsidP="00532E63">
      <w:pPr>
        <w:pStyle w:val="Heading2"/>
        <w:rPr>
          <w:shd w:val="clear" w:color="auto" w:fill="FFFFFF"/>
        </w:rPr>
      </w:pPr>
      <w:r>
        <w:rPr>
          <w:shd w:val="clear" w:color="auto" w:fill="FFFFFF"/>
        </w:rPr>
        <w:t>Figure Legends</w:t>
      </w:r>
    </w:p>
    <w:p w:rsidR="00787091" w:rsidRDefault="00787091" w:rsidP="00787091"/>
    <w:p w:rsidR="00787091" w:rsidRPr="00787091" w:rsidRDefault="00787091" w:rsidP="00787091"/>
    <w:p w:rsidR="00532E63" w:rsidRDefault="01F27F50" w:rsidP="00532E63">
      <w:pPr>
        <w:pStyle w:val="Heading2"/>
        <w:rPr>
          <w:shd w:val="clear" w:color="auto" w:fill="FFFFFF"/>
        </w:rPr>
      </w:pPr>
      <w:r>
        <w:rPr>
          <w:shd w:val="clear" w:color="auto" w:fill="FFFFFF"/>
        </w:rPr>
        <w:t>Methods</w:t>
      </w:r>
    </w:p>
    <w:p w:rsidR="00051AC9" w:rsidRPr="00890D81" w:rsidRDefault="4E593505" w:rsidP="00787091">
      <w:pPr>
        <w:pStyle w:val="Heading3"/>
      </w:pPr>
      <w:r w:rsidRPr="00890D81">
        <w:t>Biodiversity data - PREDICTS</w:t>
      </w:r>
    </w:p>
    <w:p w:rsidR="00085DDF" w:rsidRDefault="00085DDF" w:rsidP="4B01567A"/>
    <w:p w:rsidR="0020223B" w:rsidRDefault="00520302" w:rsidP="009045FB">
      <w:pPr>
        <w:spacing w:line="360" w:lineRule="auto"/>
        <w:jc w:val="both"/>
      </w:pPr>
      <w:r>
        <w:t xml:space="preserve">The PREDICTS database is an aggregation of spatial </w:t>
      </w:r>
      <w:r w:rsidR="0014460A">
        <w:t>comparisons</w:t>
      </w:r>
      <w:r>
        <w:t xml:space="preserve"> of local biodiversity</w:t>
      </w:r>
      <w:r w:rsidR="004C3A2A">
        <w:t xml:space="preserve"> across land uses</w:t>
      </w:r>
      <w:r>
        <w:t xml:space="preserve"> </w:t>
      </w:r>
      <w:r w:rsidR="0014460A">
        <w:t xml:space="preserve">from across the terrestrial regions of the world </w:t>
      </w:r>
      <w:r w:rsidR="00205DE4">
        <w:fldChar w:fldCharType="begin" w:fldLock="1"/>
      </w:r>
      <w:r w:rsidR="009658CE">
        <w:instrText>ADDIN CSL_CITATION {"citationItems":[{"id":"ITEM-1","itemData":{"DOI":"10.1002/ece3.2579","ISSN":"20457758","author":[{"dropping-particle":"","family":"Hudson","given":"Lawrence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family":"Palma","given":"Adriana","non-dropping-particle":"De","parse-names":false,"suffix":""},{"dropping-particle":"","family":"Phillips","given":"Helen R. 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 T.","non-dropping-particle":"","parse-names":false,"suffix":""},{"dropping-particle":"","family":"Choimes","given":"Argyrios","non-dropping-particle":"","parse-names":false,"suffix":""},{"dropping-particle":"","family":"Correia","given":"David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 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J.","non-dropping-particle":"","parse-names":false,"suffix":""},{"dropping-particle":"V.","family":"Borges","given":"Paulo A.","non-dropping-particle":"","parse-names":false,"suffix":""},{"dropping-particle":"","family":"Borges","given":"Sérgio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V.","family":"Davis","given":"Adrian L.","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 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 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 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éon","given":"Violette","non-dropping-particle":"Le","parse-names":false,"suffix":""},{"dropping-particle":"","family":"LeBuhn","given":"Gretchen","non-dropping-particle":"","parse-names":false,"suffix":""},{"dropping-particle":"","family":"Légaré","given":"Jean-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 P.","non-dropping-particle":"","parse-names":false,"suffix":""},{"dropping-particle":"","family":"Martínez","given":"Eliana","non-dropping-particle":"","parse-names":false,"suffix":""},{"dropping-particle":"","family":"Martínez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Nur","non-dropping-particle":"","parse-names":false,"suffix":""},{"dropping-particle":"","family":"Muoñz-Alonso","given":"Antonio","non-dropping-particle":"","parse-names":false,"suffix":""},{"dropping-particle":"","family":"Munyekenye","given":"B.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Benayas","given":"José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 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A.","non-dropping-particle":"","parse-names":false,"suffix":""},{"dropping-particle":"","family":"Soto Quiroga","given":"Grimaldo","non-dropping-particle":"","parse-names":false,"suffix":""},{"dropping-particle":"","family":"St-Laurent","given":"Martin-Hugues","non-dropping-particle":"","parse-names":false,"suffix":""},{"dropping-particle":"","family":"Starzomski","given":"Brian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Hei","non-dropping-particle":"","parse-names":false,"suffix":""},{"dropping-particle":"","family":"Sutrisno","given":"Hari","non-dropping-particle":"","parse-names":false,"suffix":""},{"dropping-particle":"","family":"Svenning","given":"Jens-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 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W.","non-dropping-particle":"","parse-names":false,"suffix":""},{"dropping-particle":"","family":"Purvis","given":"Andy","non-dropping-particle":"","parse-names":false,"suffix":""}],"container-title":"Ecology and Evolution","id":"ITEM-1","issue":"1","issued":{"date-parts":[["2017","1","1"]]},"page":"145-188","publisher":"Wiley-Blackwell","title":"The database of the PREDICTS (Projecting Responses of Ecological Diversity In Changing Terrestrial Systems) project","type":"article-journal","volume":"7"},"uris":["http://www.mendeley.com/documents/?uuid=808cd7ee-da94-37b2-8ab4-62ab93499943"]},{"id":"ITEM-2","itemData":{"DOI":"10.5519/0066354","author":[{"dropping-particle":"","family":"Hudson","given":"Lawrence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De","family":"Palma","given":"Adriana","non-dropping-particle":"","parse-names":false,"suffix":""},{"dropping-particle":"","family":"Phillips","given":"Helen R 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 T","non-dropping-particle":"","parse-names":false,"suffix":""},{"dropping-particle":"","family":"Choimes","given":"Argyrios","non-dropping-particle":"","parse-names":false,"suffix":""},{"dropping-particle":"","family":"Correia","given":"David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A","non-dropping-particle":"","parse-names":false,"suffix":""},{"dropping-particle":"","family":"Albertos","given":"Belén","non-dropping-particle":"","parse-names":false,"suffix":""},{"dropping-particle":"","family":"Alcala","given":"E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áez-Cortés","given":"Enrique","non-dropping-particle":"","parse-names":false,"suffix":""},{"dropping-particle":"","family":"Armbrecht","given":"Inge","non-dropping-particle":"","parse-names":false,"suffix":""},{"dropping-particle":"","family":"Arroyo-Rodríguez","given":"Ví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akayoko","given":"Adama","non-dropping-particle":"","parse-names":false,"suffix":""},{"dropping-particle":"","family":"Báldi","given":"Andrá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 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áry","given":"Pé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Å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óçon","given":"Roberto","non-dropping-particle":"","parse-names":false,"suffix":""},{"dropping-particle":"","family":"Boekhout","given":"Teun","non-dropping-particle":"","parse-names":false,"suffix":""},{"dropping-particle":"","family":"Böhning-Gaese","given":"Katrin","non-dropping-particle":"","parse-names":false,"suffix":""},{"dropping-particle":"","family":"Bonham","given":"Kevin J","non-dropping-particle":"","parse-names":false,"suffix":""},{"dropping-particle":"V","family":"Borges","given":"Paulo A","non-dropping-particle":"","parse-names":false,"suffix":""},{"dropping-particle":"","family":"Borges","given":"Sérgio H","non-dropping-particle":"","parse-names":false,"suffix":""},{"dropping-particle":"","family":"Boutin","given":"Céline","non-dropping-particle":"","parse-names":false,"suffix":""},{"dropping-particle":"","family":"Bouyer","given":"Jéré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ç","non-dropping-particle":"","parse-names":false,"suffix":""},{"dropping-particle":"","family":"Brunet","given":"Jö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örn","non-dropping-particle":"","parse-names":false,"suffix":""},{"dropping-particle":"","family":"Cabra-García","given":"Jimmy","non-dropping-particle":"","parse-names":false,"suffix":""},{"dropping-particle":"","family":"Cáceres","given":"Nilton C","non-dropping-particle":"","parse-names":false,"suffix":""},{"dropping-particle":"","family":"Cagle","given":"Nicolette L","non-dropping-particle":"","parse-names":false,"suffix":""},{"dropping-particle":"","family":"Calviño-Cancela","given":"María","non-dropping-particle":"","parse-names":false,"suffix":""},{"dropping-particle":"","family":"Cameron","given":"Sydney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parró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A","non-dropping-particle":"","parse-names":false,"suffix":""},{"dropping-particle":"","family":"B","given":"Rolando Cerda","non-dropping-particle":"","parse-names":false,"suffix":""},{"dropping-particle":"","family":"Cerezo","given":"Alexis","non-dropping-particle":"","parse-names":false,"suffix":""},{"dropping-particle":"","family":"Chapman","given":"Kim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 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D","non-dropping-particle":"","parse-names":false,"suffix":""},{"dropping-particle":"","family":"Cruz-López","given":"Leopoldo","non-dropping-particle":"","parse-names":false,"suffix":""},{"dropping-particle":"","family":"Cunningham","given":"Saul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â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V","family":"Davis","given":"Adrian L","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Louis","non-dropping-particle":"","parse-names":false,"suffix":""},{"dropping-particle":"","family":"Diekötter","given":"Tim","non-dropping-particle":"","parse-names":false,"suffix":""},{"dropping-particle":"V","family":"Dolia","given":"Jignasu","non-dropping-particle":"","parse-names":false,"suffix":""},{"dropping-particle":"","family":"Domí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á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 C","non-dropping-particle":"","parse-names":false,"suffix":""},{"dropping-particle":"","family":"Fırıncıoğlu","given":"Hüseyin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E","non-dropping-particle":"","parse-names":false,"suffix":""},{"dropping-particle":"","family":"Franzén","given":"Markus","non-dropping-particle":"","parse-names":false,"suffix":""},{"dropping-particle":"","family":"Fraser","given":"Lauchlan H","non-dropping-particle":"","parse-names":false,"suffix":""},{"dropping-particle":"","family":"Fredriksson","given":"Gabriella M","non-dropping-particle":"","parse-names":false,"suffix":""},{"dropping-particle":"","family":"Freire-Jr","given":"Geraldo B","non-dropping-particle":"","parse-names":false,"suffix":""},{"dropping-particle":"","family":"Frizzo","given":"Tiago L M","non-dropping-particle":"","parse-names":false,"suffix":""},{"dropping-particle":"","family":"Fukuda","given":"Daisuke","non-dropping-particle":"","parse-names":false,"suffix":""},{"dropping-particle":"","family":"Furlani","given":"Dario","non-dropping-particle":"","parse-names":false,"suffix":""},{"dropping-particle":"","family":"Gaigher","given":"René","non-dropping-particle":"","parse-names":false,"suffix":""},{"dropping-particle":"","family":"Ganzhorn","given":"Jörg U","non-dropping-particle":"","parse-names":false,"suffix":""},{"dropping-particle":"","family":"García","given":"Karla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 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ès","non-dropping-particle":"","parse-names":false,"suffix":""},{"dropping-particle":"","family":"Gunawardene","given":"Nihara R","non-dropping-particle":"","parse-names":false,"suffix":""},{"dropping-particle":"","family":"Gutierrez","given":"Alvaro G","non-dropping-particle":"","parse-names":false,"suffix":""},{"dropping-particle":"","family":"Gutiérrez-Lamus","given":"Doris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nschel","given":"Philipp","non-dropping-particle":"","parse-names":false,"suffix":""},{"dropping-particle":"","family":"Herná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ö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J","non-dropping-particle":"","parse-names":false,"suffix":""},{"dropping-particle":"","family":"Jauker","given":"Birgit","non-dropping-particle":"","parse-names":false,"suffix":""},{"dropping-particle":"","family":"Hernández","given":"F Jiménez","non-dropping-particle":"","parse-names":false,"suffix":""},{"dropping-particle":"","family":"Johnson","given":"McKenzie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S","given":"Nur Juliani","non-dropping-particle":"","parse-names":false,"suffix":""},{"dropping-particle":"","family":"Jung","given":"Thomas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ösi","given":"Ádá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Le","family":"Féon","given":"Violette","non-dropping-particle":"","parse-names":false,"suffix":""},{"dropping-particle":"","family":"LeBuhn","given":"Gretchen","non-dropping-particle":"","parse-names":false,"suffix":""},{"dropping-particle":"","family":"Légaré","given":"Jean-Philippe","non-dropping-particle":"","parse-names":false,"suffix":""},{"dropping-particle":"","family":"Lehouck","given":"Valérie","non-dropping-particle":"","parse-names":false,"suffix":""},{"dropping-particle":"V","family":"Lencinas","given":"Marí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S","non-dropping-particle":"","parse-names":false,"suffix":""},{"dropping-particle":"","family":"G","given":"M Cristina MacSwiney","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åren","given":"Inger E","non-dropping-particle":"","parse-names":false,"suffix":""},{"dropping-particle":"","family":"Marin-Spiotta","given":"Erika","non-dropping-particle":"","parse-names":false,"suffix":""},{"dropping-particle":"","family":"Marsh","given":"Charles J","non-dropping-particle":"","parse-names":false,"suffix":""},{"dropping-particle":"","family":"Marshall","given":"E J P","non-dropping-particle":"","parse-names":false,"suffix":""},{"dropping-particle":"","family":"Martínez","given":"Eliana","non-dropping-particle":"","parse-names":false,"suffix":""},{"dropping-particle":"","family":"Pastur","given":"Guillermo Martínez","non-dropping-particle":"","parse-names":false,"suffix":""},{"dropping-particle":"","family":"Mateos","given":"David Moreno","non-dropping-particle":"","parse-names":false,"suffix":""},{"dropping-particle":"","family":"Mayfield","given":"Margaret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A","given":"Nur Munira","non-dropping-particle":"","parse-names":false,"suffix":""},{"dropping-particle":"","family":"Muñoz-Alonso","given":"Antonio","non-dropping-particle":"","parse-names":false,"suffix":""},{"dropping-particle":"","family":"Munyekenye","given":"B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Gutierrez","given":"Dario A Navarrete","non-dropping-particle":"","parse-names":false,"suffix":""},{"dropping-particle":"","family":"Navarro-Iriarte","given":"Luis","non-dropping-particle":"","parse-names":false,"suffix":""},{"dropping-particle":"","family":"Ndang'ang'a","given":"Paul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A","non-dropping-particle":"","parse-names":false,"suffix":""},{"dropping-particle":"","family":"Nöske","given":"Nicole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ás","non-dropping-particle":"","parse-names":false,"suffix":""},{"dropping-particle":"","family":"Pélissier","given":"Raphaë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T","non-dropping-particle":"","parse-names":false,"suffix":""},{"dropping-particle":"","family":"Benayas","given":"José M Rey","non-dropping-particle":"","parse-names":false,"suffix":""},{"dropping-particle":"","family":"Rey-Velasco","given":"Juan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J","non-dropping-particle":"","parse-names":false,"suffix":""},{"dropping-particle":"","family":"Ríos","given":"Rodrigo Macip","non-dropping-particle":"","parse-names":false,"suffix":""},{"dropping-particle":"","family":"Robinson","given":"Richard","non-dropping-particle":"","parse-names":false,"suffix":""},{"dropping-particle":"","family":"Robles","given":"Carolina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ö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é","non-dropping-particle":"","parse-names":false,"suffix":""},{"dropping-particle":"","family":"Ruel","given":"Jean-Claude","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given":"Katerina","non-dropping-particle":"","parse-names":false,"suffix":""},{"dropping-particle":"","family":"Samnegå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ü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 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A","non-dropping-particle":"","parse-names":false,"suffix":""},{"dropping-particle":"","family":"Quiroga","given":"Grimaldo Soto","non-dropping-particle":"","parse-names":false,"suffix":""},{"dropping-particle":"","family":"St-Laurent","given":"Martin-Hugues","non-dropping-particle":"","parse-names":false,"suffix":""},{"dropping-particle":"","family":"Starzomski","given":"Brian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Hei","non-dropping-particle":"","parse-names":false,"suffix":""},{"dropping-particle":"","family":"Sutrisno","given":"Hari","non-dropping-particle":"","parse-names":false,"suffix":""},{"dropping-particle":"","family":"Svenning","given":"Jens-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 F","non-dropping-particle":"","parse-names":false,"suffix":""},{"dropping-particle":"","family":"Verdasca","given":"Maria João","non-dropping-particle":"","parse-names":false,"suffix":""},{"dropping-particle":"","family":"Verdú","given":"José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A","non-dropping-particle":"","parse-names":false,"suffix":""},{"dropping-particle":"","family":"Wu","given":"Jihua","non-dropping-particle":"","parse-names":false,"suffix":""},{"dropping-particle":"","family":"Joseph M Wunderle","given":"Jr","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W","non-dropping-particle":"","parse-names":false,"suffix":""},{"dropping-particle":"","family":"Purvis","given":"Andy","non-dropping-particle":"","parse-names":false,"suffix":""}],"id":"ITEM-2","issued":{"date-parts":[["2016"]]},"title":"Dataset: The 2016 release of the PREDICTS database","type":"article"},"uris":["http://www.mendeley.com/documents/?uuid=86bbdbf1-7847-493c-b067-13550c8e6bdc"]}],"mendeley":{"formattedCitation":"(Hudson et al., 2017, 2016)","plainTextFormattedCitation":"(Hudson et al., 2017, 2016)","previouslyFormattedCitation":"(Hudson et al., 2017, 2016)"},"properties":{"noteIndex":0},"schema":"https://github.com/citation-style-language/schema/raw/master/csl-citation.json"}</w:instrText>
      </w:r>
      <w:r w:rsidR="00205DE4">
        <w:fldChar w:fldCharType="separate"/>
      </w:r>
      <w:r w:rsidR="00167F9B" w:rsidRPr="00167F9B">
        <w:rPr>
          <w:noProof/>
        </w:rPr>
        <w:t>(Hudson et al., 2017, 2016)</w:t>
      </w:r>
      <w:r w:rsidR="00205DE4">
        <w:fldChar w:fldCharType="end"/>
      </w:r>
      <w:r w:rsidR="0014460A">
        <w:t>.</w:t>
      </w:r>
      <w:r w:rsidR="006E393A">
        <w:t xml:space="preserve">  These samples are taken </w:t>
      </w:r>
      <w:r w:rsidR="006E393A">
        <w:lastRenderedPageBreak/>
        <w:t xml:space="preserve">from both published and </w:t>
      </w:r>
      <w:r w:rsidR="00543DB9">
        <w:t>other sources and include measures of species abundance, presence/absence and richness</w:t>
      </w:r>
      <w:r w:rsidR="00794294">
        <w:t xml:space="preserve"> for a wide range of taxa. </w:t>
      </w:r>
      <w:r w:rsidR="00B94C16">
        <w:t xml:space="preserve">The most recent release includes </w:t>
      </w:r>
      <w:r w:rsidR="009E49CF">
        <w:t>data from 666 studies</w:t>
      </w:r>
      <w:r w:rsidR="000853D2">
        <w:t xml:space="preserve"> with measures of biodiversity from across land uses and across land-use intensities. </w:t>
      </w:r>
      <w:r w:rsidR="00DB551E">
        <w:t xml:space="preserve"> The data within PREDICTS are organised hierarchically</w:t>
      </w:r>
      <w:r w:rsidR="00441F3B">
        <w:t xml:space="preserve">:  Studies contain </w:t>
      </w:r>
      <w:r w:rsidR="00D27C76">
        <w:t>data that were collected using the same methodology</w:t>
      </w:r>
      <w:r w:rsidR="007E3678">
        <w:t xml:space="preserve"> from one or more than one spatial </w:t>
      </w:r>
      <w:r w:rsidR="009E5821">
        <w:t>Blocks</w:t>
      </w:r>
      <w:r w:rsidR="006F0161">
        <w:t>.  Within these Blocks, data may then be collected from various Sites</w:t>
      </w:r>
      <w:r w:rsidR="007C7B4F">
        <w:t xml:space="preserve"> which have an associated </w:t>
      </w:r>
      <w:r w:rsidR="001B56F1">
        <w:t>geographical co</w:t>
      </w:r>
      <w:r w:rsidR="00FE6091">
        <w:t xml:space="preserve">ordinates </w:t>
      </w:r>
      <w:r w:rsidR="00205DE4">
        <w:fldChar w:fldCharType="begin" w:fldLock="1"/>
      </w:r>
      <w:r w:rsidR="009658CE">
        <w:instrText>ADDIN CSL_CITATION {"citationItems":[{"id":"ITEM-1","itemData":{"DOI":"10.1002/ece3.1303","ISSN":"20457758","author":[{"dropping-particle":"","family":"Hudson","given":"Lawrence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 L.","non-dropping-particle":"","parse-names":false,"suffix":""},{"dropping-particle":"","family":"Lysenko","given":"Igor","non-dropping-particle":"","parse-names":false,"suffix":""},{"dropping-particle":"","family":"Palma","given":"Adriana","non-dropping-particle":"De","parse-names":false,"suffix":""},{"dropping-particle":"","family":"Phillips","given":"Helen R. 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 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 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 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 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ő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 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 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 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 Z.","non-dropping-particle":"","parse-names":false,"suffix":""},{"dropping-particle":"","family":"Wolf","given":"Jan H. 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 W.","non-dropping-particle":"","parse-names":false,"suffix":""},{"dropping-particle":"","family":"Purvis","given":"Andy","non-dropping-particle":"","parse-names":false,"suffix":""}],"container-title":"Ecology and Evolution","id":"ITEM-1","issued":{"date-parts":[["2014","12","2"]]},"note":"Overview of the PREDICTS database.\n\nIncludes a range of taxonomic groups, covers large proportions of ecoregions, biomes and biodiversity hotspots.\n\nDataset comprises of spatial comparison of community composition and site level biodiversity. Terrestrial species only, from across the world.\n\nInclude abundance, presence/absence and species richness measures.\n\nDescribes the dataset collection and validation process and sumaries the coverage of the dataset.\n\nUse the database to relate data to remotely sensed data e.g from MODIS","page":"n/a-n/a","title":"The PREDICTS database: a global database of how local terrestrial biodiversity responds to human impacts","type":"article-journal"},"uris":["http://www.mendeley.com/documents/?uuid=e4ef0abe-e8b5-4a94-9867-afb940196a1c"]}],"mendeley":{"formattedCitation":"(Hudson et al., 2014)","plainTextFormattedCitation":"(Hudson et al., 2014)","previouslyFormattedCitation":"(Hudson et al., 2014)"},"properties":{"noteIndex":0},"schema":"https://github.com/citation-style-language/schema/raw/master/csl-citation.json"}</w:instrText>
      </w:r>
      <w:r w:rsidR="00205DE4">
        <w:fldChar w:fldCharType="separate"/>
      </w:r>
      <w:r w:rsidR="00167F9B" w:rsidRPr="00167F9B">
        <w:rPr>
          <w:noProof/>
        </w:rPr>
        <w:t>(Hudson et al., 2014)</w:t>
      </w:r>
      <w:r w:rsidR="00205DE4">
        <w:fldChar w:fldCharType="end"/>
      </w:r>
      <w:r w:rsidR="00FE6091">
        <w:t xml:space="preserve">. </w:t>
      </w:r>
    </w:p>
    <w:p w:rsidR="00CB7ADC" w:rsidRDefault="0051630A" w:rsidP="00263D1E">
      <w:pPr>
        <w:spacing w:line="360" w:lineRule="auto"/>
        <w:jc w:val="both"/>
      </w:pPr>
      <w:r>
        <w:t xml:space="preserve">For this study, we </w:t>
      </w:r>
      <w:r w:rsidR="00716224">
        <w:t>used</w:t>
      </w:r>
      <w:r>
        <w:t xml:space="preserve"> the data for insects only, by </w:t>
      </w:r>
      <w:proofErr w:type="spellStart"/>
      <w:r>
        <w:t>subsetting</w:t>
      </w:r>
      <w:proofErr w:type="spellEnd"/>
      <w:r>
        <w:t xml:space="preserve"> the PREDICTS database by class = “</w:t>
      </w:r>
      <w:proofErr w:type="spellStart"/>
      <w:r>
        <w:t>Insecta</w:t>
      </w:r>
      <w:proofErr w:type="spellEnd"/>
      <w:r>
        <w:t xml:space="preserve">”.  </w:t>
      </w:r>
      <w:r w:rsidR="009B2B57">
        <w:t xml:space="preserve">Within-sample species richness was </w:t>
      </w:r>
      <w:r w:rsidR="00A42046">
        <w:t xml:space="preserve">calculated as the </w:t>
      </w:r>
      <w:r w:rsidR="003E0EE8">
        <w:t>total number of species sampled at a site</w:t>
      </w:r>
      <w:r w:rsidR="00F35466">
        <w:t xml:space="preserve">, while </w:t>
      </w:r>
      <w:r w:rsidR="00AA7932">
        <w:t xml:space="preserve">total abundance </w:t>
      </w:r>
      <w:r w:rsidR="00173D93">
        <w:t xml:space="preserve">was the sum of all </w:t>
      </w:r>
      <w:r w:rsidR="00AA6BDA">
        <w:t>abundance measurements at a site</w:t>
      </w:r>
      <w:r w:rsidR="00760F73">
        <w:t xml:space="preserve"> where available. </w:t>
      </w:r>
      <w:r w:rsidR="00D84F20">
        <w:t>Where samples needed to be corrected for sampling eff</w:t>
      </w:r>
      <w:r w:rsidR="00253889">
        <w:t>ort</w:t>
      </w:r>
      <w:r w:rsidR="007A09CB">
        <w:t>, sampling effort was scaled</w:t>
      </w:r>
      <w:r w:rsidR="007961AC">
        <w:t xml:space="preserve"> for each study </w:t>
      </w:r>
      <w:r w:rsidR="00B506EF">
        <w:t xml:space="preserve">so that the highest sampling effort </w:t>
      </w:r>
      <w:r w:rsidR="006C0992">
        <w:t>had a value of 1</w:t>
      </w:r>
      <w:r w:rsidR="001F40E5">
        <w:t xml:space="preserve">.  The abundance measurements </w:t>
      </w:r>
      <w:r w:rsidR="003A153D">
        <w:t xml:space="preserve">were then divided by this </w:t>
      </w:r>
      <w:r w:rsidR="00996706">
        <w:t>measure of relative sampling effort</w:t>
      </w:r>
      <w:r w:rsidR="008C4D7A">
        <w:t xml:space="preserve">.  Here, we assume that </w:t>
      </w:r>
      <w:r w:rsidR="00AD65A1">
        <w:t xml:space="preserve">recording effort </w:t>
      </w:r>
      <w:r w:rsidR="005E547B">
        <w:t xml:space="preserve">scales linearly with </w:t>
      </w:r>
      <w:r w:rsidR="006002D0">
        <w:t xml:space="preserve">sampling effort </w:t>
      </w:r>
      <w:r w:rsidR="00205DE4">
        <w:fldChar w:fldCharType="begin" w:fldLock="1"/>
      </w:r>
      <w:r w:rsidR="0070478F">
        <w:instrText>ADDIN CSL_CITATION {"citationItems":[{"id":"ITEM-1","itemData":{"DOI":"10.1038/nature14324","ISSN":"0028-0836","abstract":"Human activities, especially conversion and degradation of habitats, are causing global biodiversity declines. How local ecological assemblages are responding is less clear[mdash]a concern given their importance for many ecosystem functions and services. We analysed a terrestrial assemblage database of unprecedented geographic and taxonomic coverage to quantify local biodiversity responses to land use and related changes. Here we show that in the worst-affected habitats, these pressures reduce within-sample species richness by an average of 76.5%, total abundance by 39.5% and 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 mitigation can deliver much more positive biodiversity changes (up to a 1.9% average increase) that are less strongly related to countries' socioeconomic status.","author":[{"dropping-particle":"","family":"Newbold","given":"Tim","non-dropping-particle":"","parse-names":false,"suffix":""},{"dropping-particle":"","family":"Hudson","given":"Lawrence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-1","issue":"7545","issued":{"date-parts":[["2015","1","5"]]},"note":"Assess how the composition and diversity of terrestrial assemblages respond to multiple human pressures - land use, infrastructure, harvesting, invasive species.\n\nUse models to look at changes in assemblages since 1500 and project future changes over the rest of this century.\n\nLook at different scenarios of land use and other variables.\n\nModel local, within-sample species richness, rarefied richness, total abundance, compositional turnover, average organism size. \n\nData collated from the literature as part of the PREDICTS project.\n\nEffects of pressure on site level diversity:\nrichness and abundance measures most affected by land use and land use intensity. Other factors showed stronger interactions than main effects. Factors included: land use, land use intensity, land use history, human population density, proximity to roads, accessibility from the nearest large town.\n\nCompared worst affected to least affected sites, differences in percentage reduction of measured variables.\n\nModels like this substitiute space for time - so ignore time lags in biotic changes.\n\nGlobal effects on local diversity to date:\nestimated global pattern of net local changes in plot level richness. human donimated areas lost more diversity.\n\nGlobal and national projections:\nUsed IPCC scenarios for estimating land use and population density for future projections between 2005 and 2095.\n\nMethods:\nLoads of info on data collection.\nModelling of site level diversity, composition and turnover - used GLMMs, using lme4 package.\nRandom effects - identity of the study, within study blocks, and site identity where overdispersion needed to be taken into account. Used AIC to assess models.\n\nTurnover of species compostition between pairs of sites - average dissimilarity between lists of species present. Then carried out cluster analysis to look at clustering of land use types in terms of community composition.","page":"45-50","publisher":"Nature Publishing Group, a division of Macmillan Publishers Limited. All Rights Reserved.","title":"Global effects of land use on local terrestrial biodiversity","title-short":"Nature","type":"article-journal","volume":"520"},"uris":["http://www.mendeley.com/documents/?uuid=3b77ecf2-ce95-4a70-a414-665fff364e0b"]}],"mendeley":{"formattedCitation":"(Newbold et al., 2015)","plainTextFormattedCitation":"(Newbold et al., 2015)","previouslyFormattedCitation":"(Newbold et al., 2015)"},"properties":{"noteIndex":0},"schema":"https://github.com/citation-style-language/schema/raw/master/csl-citation.json"}</w:instrText>
      </w:r>
      <w:r w:rsidR="00205DE4">
        <w:fldChar w:fldCharType="separate"/>
      </w:r>
      <w:r w:rsidR="000F5C60" w:rsidRPr="000F5C60">
        <w:rPr>
          <w:noProof/>
        </w:rPr>
        <w:t>(Newbold et al., 2015)</w:t>
      </w:r>
      <w:r w:rsidR="00205DE4">
        <w:fldChar w:fldCharType="end"/>
      </w:r>
      <w:r w:rsidR="00146257">
        <w:t xml:space="preserve">.  </w:t>
      </w:r>
      <w:r w:rsidR="0085690B">
        <w:t xml:space="preserve">The abundance values in </w:t>
      </w:r>
      <w:r w:rsidR="0063786E">
        <w:t xml:space="preserve">our </w:t>
      </w:r>
      <w:r w:rsidR="0085690B">
        <w:t xml:space="preserve">PREDICTS </w:t>
      </w:r>
      <w:r w:rsidR="0063786E">
        <w:t xml:space="preserve">insect subset </w:t>
      </w:r>
      <w:r w:rsidR="0085690B">
        <w:t>were highly skewed, to</w:t>
      </w:r>
      <w:r w:rsidR="0063786E">
        <w:t xml:space="preserve"> reduce the impact of this skew on our</w:t>
      </w:r>
      <w:r w:rsidR="00D95169">
        <w:t xml:space="preserve"> analys</w:t>
      </w:r>
      <w:r w:rsidR="003C3A01">
        <w:t>i</w:t>
      </w:r>
      <w:r w:rsidR="00D95169">
        <w:t>s abundance values were scaled.</w:t>
      </w:r>
      <w:r w:rsidR="003C3A01">
        <w:t xml:space="preserve"> </w:t>
      </w:r>
      <w:r w:rsidR="00A85088">
        <w:t xml:space="preserve"> Within each study, abundance values were scaled between 0 and 1</w:t>
      </w:r>
      <w:r w:rsidR="00914AFF">
        <w:t xml:space="preserve"> where the highest abundance </w:t>
      </w:r>
      <w:r w:rsidR="00E77256">
        <w:t>value was set to 1</w:t>
      </w:r>
      <w:r w:rsidR="00B00039">
        <w:t xml:space="preserve"> and remaining values rescaled relative to th</w:t>
      </w:r>
      <w:r w:rsidR="00B56096">
        <w:t xml:space="preserve">e maximum value. </w:t>
      </w:r>
      <w:r w:rsidR="00D95169">
        <w:t xml:space="preserve">  </w:t>
      </w:r>
    </w:p>
    <w:p w:rsidR="2DB4B286" w:rsidRDefault="2DB4B286" w:rsidP="6475AE95">
      <w:pPr>
        <w:spacing w:line="360" w:lineRule="auto"/>
        <w:jc w:val="both"/>
        <w:rPr>
          <w:rFonts w:ascii="Calibri" w:eastAsia="Calibri" w:hAnsi="Calibri" w:cs="Calibri"/>
        </w:rPr>
      </w:pPr>
      <w:r w:rsidRPr="6475AE95">
        <w:rPr>
          <w:rFonts w:ascii="Calibri" w:eastAsia="Calibri" w:hAnsi="Calibri" w:cs="Calibri"/>
        </w:rPr>
        <w:t xml:space="preserve">The PREDICTS database has 8 land use classifications based on the predominant land use (as described by the authors of the original study) at the site location: primary vegetation, young secondary vegetation, intermediate secondary vegetation, mature secondary vegetation, cropland, pasture, plantation forest and urban which are further sub-divided into </w:t>
      </w:r>
      <w:r w:rsidR="002009C8">
        <w:rPr>
          <w:rFonts w:ascii="Calibri" w:eastAsia="Calibri" w:hAnsi="Calibri" w:cs="Calibri"/>
        </w:rPr>
        <w:t>three</w:t>
      </w:r>
      <w:r w:rsidRPr="6475AE95">
        <w:rPr>
          <w:rFonts w:ascii="Calibri" w:eastAsia="Calibri" w:hAnsi="Calibri" w:cs="Calibri"/>
        </w:rPr>
        <w:t xml:space="preserve"> use intensities: minimal, light and intense. For this study, sites were pooled into</w:t>
      </w:r>
      <w:r w:rsidR="002009C8">
        <w:rPr>
          <w:rFonts w:ascii="Calibri" w:eastAsia="Calibri" w:hAnsi="Calibri" w:cs="Calibri"/>
        </w:rPr>
        <w:t xml:space="preserve"> four</w:t>
      </w:r>
      <w:r w:rsidRPr="6475AE95">
        <w:rPr>
          <w:rFonts w:ascii="Calibri" w:eastAsia="Calibri" w:hAnsi="Calibri" w:cs="Calibri"/>
        </w:rPr>
        <w:t xml:space="preserve"> land use</w:t>
      </w:r>
      <w:r w:rsidR="00252B44">
        <w:rPr>
          <w:rFonts w:ascii="Calibri" w:eastAsia="Calibri" w:hAnsi="Calibri" w:cs="Calibri"/>
        </w:rPr>
        <w:t>/use intensity classes</w:t>
      </w:r>
      <w:r w:rsidRPr="6475AE95">
        <w:rPr>
          <w:rFonts w:ascii="Calibri" w:eastAsia="Calibri" w:hAnsi="Calibri" w:cs="Calibri"/>
        </w:rPr>
        <w:t xml:space="preserve"> based on </w:t>
      </w:r>
      <w:r w:rsidR="00252B44">
        <w:rPr>
          <w:rFonts w:ascii="Calibri" w:eastAsia="Calibri" w:hAnsi="Calibri" w:cs="Calibri"/>
        </w:rPr>
        <w:t xml:space="preserve">combinations of </w:t>
      </w:r>
      <w:r w:rsidRPr="6475AE95">
        <w:rPr>
          <w:rFonts w:ascii="Calibri" w:eastAsia="Calibri" w:hAnsi="Calibri" w:cs="Calibri"/>
        </w:rPr>
        <w:t>these original PREDICTS classifications so that there were enough sites to investigate interactions between land use, use intensity, climate change and the amount of landscape natural habitat. These classifications were: primary vegetation, secondary vegetation, low-intensity agriculture and high-intensity agriculture. For the agricultural sites</w:t>
      </w:r>
      <w:r w:rsidR="00744A43">
        <w:rPr>
          <w:rFonts w:ascii="Calibri" w:eastAsia="Calibri" w:hAnsi="Calibri" w:cs="Calibri"/>
        </w:rPr>
        <w:t xml:space="preserve"> (including Cropland, Pasture and Plantation)</w:t>
      </w:r>
      <w:r w:rsidRPr="6475AE95">
        <w:rPr>
          <w:rFonts w:ascii="Calibri" w:eastAsia="Calibri" w:hAnsi="Calibri" w:cs="Calibri"/>
        </w:rPr>
        <w:t>, PREDICTS definitions that had high pesticide input were deemed high-intensity agriculture, if pesticide input was uncertain, sites that were in monoculture were deemed high-intensity agriculture. If the site was unlikely to have significant inputs of pesticides and was not in monoculture, then it was deemed low-</w:t>
      </w:r>
      <w:r w:rsidR="5616DDC6" w:rsidRPr="6475AE95">
        <w:rPr>
          <w:rFonts w:ascii="Calibri" w:eastAsia="Calibri" w:hAnsi="Calibri" w:cs="Calibri"/>
        </w:rPr>
        <w:t>int</w:t>
      </w:r>
      <w:r w:rsidRPr="6475AE95">
        <w:rPr>
          <w:rFonts w:ascii="Calibri" w:eastAsia="Calibri" w:hAnsi="Calibri" w:cs="Calibri"/>
        </w:rPr>
        <w:t xml:space="preserve">ensity agriculture (See Supplementary Table 1 for </w:t>
      </w:r>
      <w:r w:rsidR="00700CAB">
        <w:rPr>
          <w:rFonts w:ascii="Calibri" w:eastAsia="Calibri" w:hAnsi="Calibri" w:cs="Calibri"/>
        </w:rPr>
        <w:t>PREDICTS</w:t>
      </w:r>
      <w:r w:rsidRPr="6475AE95">
        <w:rPr>
          <w:rFonts w:ascii="Calibri" w:eastAsia="Calibri" w:hAnsi="Calibri" w:cs="Calibri"/>
        </w:rPr>
        <w:t xml:space="preserve"> definitions and reclassification)</w:t>
      </w:r>
      <w:r w:rsidR="00700CAB">
        <w:rPr>
          <w:rFonts w:ascii="Calibri" w:eastAsia="Calibri" w:hAnsi="Calibri" w:cs="Calibri"/>
        </w:rPr>
        <w:t>.</w:t>
      </w:r>
      <w:r w:rsidR="1E25E9CE" w:rsidRPr="6475AE95">
        <w:rPr>
          <w:rFonts w:ascii="Calibri" w:eastAsia="Calibri" w:hAnsi="Calibri" w:cs="Calibri"/>
        </w:rPr>
        <w:t xml:space="preserve"> The factors were chosen because both pesticide input and monoculture are </w:t>
      </w:r>
      <w:r w:rsidR="1693FE7F" w:rsidRPr="6475AE95">
        <w:rPr>
          <w:rFonts w:ascii="Calibri" w:eastAsia="Calibri" w:hAnsi="Calibri" w:cs="Calibri"/>
        </w:rPr>
        <w:t xml:space="preserve">relevant </w:t>
      </w:r>
      <w:r w:rsidR="00777335" w:rsidRPr="6475AE95">
        <w:rPr>
          <w:rFonts w:ascii="Calibri" w:eastAsia="Calibri" w:hAnsi="Calibri" w:cs="Calibri"/>
        </w:rPr>
        <w:t xml:space="preserve">aspects of use-intensity </w:t>
      </w:r>
      <w:r w:rsidR="1E25E9CE" w:rsidRPr="6475AE95">
        <w:rPr>
          <w:rFonts w:ascii="Calibri" w:eastAsia="Calibri" w:hAnsi="Calibri" w:cs="Calibri"/>
        </w:rPr>
        <w:t xml:space="preserve">that are extremely likely to influence insect </w:t>
      </w:r>
      <w:r w:rsidR="00777335">
        <w:rPr>
          <w:rFonts w:ascii="Calibri" w:eastAsia="Calibri" w:hAnsi="Calibri" w:cs="Calibri"/>
        </w:rPr>
        <w:t>biodiversity</w:t>
      </w:r>
      <w:r w:rsidR="1E25E9CE" w:rsidRPr="6475AE95">
        <w:rPr>
          <w:rFonts w:ascii="Calibri" w:eastAsia="Calibri" w:hAnsi="Calibri" w:cs="Calibri"/>
        </w:rPr>
        <w:t xml:space="preserve">. </w:t>
      </w:r>
    </w:p>
    <w:p w:rsidR="4B01567A" w:rsidRDefault="4B01567A" w:rsidP="4B01567A">
      <w:pPr>
        <w:rPr>
          <w:i/>
          <w:iCs/>
        </w:rPr>
      </w:pPr>
    </w:p>
    <w:p w:rsidR="00494F3A" w:rsidRDefault="00494F3A" w:rsidP="4B01567A">
      <w:pPr>
        <w:rPr>
          <w:i/>
          <w:iCs/>
        </w:rPr>
      </w:pPr>
    </w:p>
    <w:p w:rsidR="00051AC9" w:rsidRDefault="00787091" w:rsidP="00787091">
      <w:pPr>
        <w:pStyle w:val="Heading3"/>
      </w:pPr>
      <w:r>
        <w:t>Climate anomaly data</w:t>
      </w:r>
    </w:p>
    <w:p w:rsidR="00022FD2" w:rsidRPr="00022FD2" w:rsidRDefault="00022FD2" w:rsidP="00022FD2"/>
    <w:p w:rsidR="001B70F1" w:rsidRPr="001B70F1" w:rsidRDefault="00B17B2E" w:rsidP="008741CA">
      <w:pPr>
        <w:spacing w:line="360" w:lineRule="auto"/>
        <w:jc w:val="both"/>
      </w:pPr>
      <w:r>
        <w:t>The</w:t>
      </w:r>
      <w:r w:rsidR="10B1D05B">
        <w:t xml:space="preserve"> standardised climate anomaly metric </w:t>
      </w:r>
      <w:r w:rsidR="00022FD2">
        <w:t xml:space="preserve">was </w:t>
      </w:r>
      <w:r w:rsidR="10B1D05B">
        <w:t xml:space="preserve">based on mean annual temperatures and their standard deviation. </w:t>
      </w:r>
      <w:r w:rsidR="00022FD2">
        <w:t>Local c</w:t>
      </w:r>
      <w:r w:rsidR="12784797">
        <w:t>limate estimates were obtained from the Climatic Research Unit Time Series (CRU TS) v4.03</w:t>
      </w:r>
      <w:r w:rsidR="0070478F">
        <w:t xml:space="preserve"> </w:t>
      </w:r>
      <w:r w:rsidR="00205DE4">
        <w:fldChar w:fldCharType="begin" w:fldLock="1"/>
      </w:r>
      <w:r w:rsidR="00496768">
        <w:instrText>ADDIN CSL_CITATION {"citationItems":[{"id":"ITEM-1","itemData":{"DOI":"10.1038/s41597-020-0453-3","ISSN":"2052-4463","abstract":"CRU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 \n                \n                  \n                    \n                    \n                    \n                  \n                \n               Machine-accessible metadata file describing the reported data: https://doi.org/10.6084/m9.figshare.11980500","author":[{"dropping-particle":"","family":"Harris","given":"Ian","non-dropping-particle":"","parse-names":false,"suffix":""},{"dropping-particle":"","family":"Osborn","given":"Timothy J.","non-dropping-particle":"","parse-names":false,"suffix":""},{"dropping-particle":"","family":"Jones","given":"Phil","non-dropping-particle":"","parse-names":false,"suffix":""},{"dropping-particle":"","family":"Lister","given":"David","non-dropping-particle":"","parse-names":false,"suffix":""}],"container-title":"Scientific Data","id":"ITEM-1","issue":"1","issued":{"date-parts":[["2020","12","3"]]},"page":"109","publisher":"Nature Publishing Group","title":"Version 4 of the CRU TS monthly high-resolution gridded multivariate climate dataset","type":"article-journal","volume":"7"},"uris":["http://www.mendeley.com/documents/?uuid=df05eda6-4582-3784-aa6d-d62c0466bc65"]}],"mendeley":{"formattedCitation":"(Harris et al., 2020)","plainTextFormattedCitation":"(Harris et al., 2020)","previouslyFormattedCitation":"(Harris et al., 2020)"},"properties":{"noteIndex":0},"schema":"https://github.com/citation-style-language/schema/raw/master/csl-citation.json"}</w:instrText>
      </w:r>
      <w:r w:rsidR="00205DE4">
        <w:fldChar w:fldCharType="separate"/>
      </w:r>
      <w:r w:rsidR="00494F3A" w:rsidRPr="00494F3A">
        <w:rPr>
          <w:noProof/>
        </w:rPr>
        <w:t>(Harris et al., 2020)</w:t>
      </w:r>
      <w:r w:rsidR="00205DE4">
        <w:fldChar w:fldCharType="end"/>
      </w:r>
      <w:r w:rsidR="12784797">
        <w:t>. This dataset provides mean daily temperature for every month since 1901 (12 measurements per year).</w:t>
      </w:r>
      <w:r w:rsidR="4DD91196">
        <w:t xml:space="preserve">  </w:t>
      </w:r>
      <w:r w:rsidR="00C84F5F">
        <w:t>The c</w:t>
      </w:r>
      <w:r w:rsidR="4DD91196">
        <w:t>limate anomaly was calculated as the difference between the grand mean of the mean monthly temperature of the 12 months preceding the end sample date of the PREDICTs data and the mean monthly temperature of the same location averaged across every month from 1901 to 1905. The climate anomaly was then standardised by dividing it by the standard deviation of the mean monthly temperatures between 1901 and 1905 (Equation 1). For reference, places with a SCA of 1 have experienced warming since 1901 equal to the standard deviation of mean monthly temperatures of 1901 to 1905, indicating considerable forcing towards novel temperatures for any given location</w:t>
      </w:r>
      <w:r w:rsidR="514701A7">
        <w:t>.</w:t>
      </w:r>
    </w:p>
    <w:p w:rsidR="33811EDF" w:rsidRDefault="33811EDF" w:rsidP="33811EDF">
      <w:pPr>
        <w:spacing w:line="257" w:lineRule="auto"/>
        <w:rPr>
          <w:rFonts w:ascii="Arial" w:eastAsia="Arial" w:hAnsi="Arial" w:cs="Arial"/>
          <w:sz w:val="24"/>
          <w:szCs w:val="24"/>
        </w:rPr>
      </w:pPr>
    </w:p>
    <w:p w:rsidR="3096B4AE" w:rsidRDefault="3096B4AE">
      <w:commentRangeStart w:id="83"/>
      <w:r w:rsidRPr="21D957AD">
        <w:rPr>
          <w:b/>
        </w:rPr>
        <w:t xml:space="preserve">Equation 1: </w:t>
      </w:r>
      <w:r>
        <w:t xml:space="preserve">Calculation of Standardised Climate Anomaly from CRU V4.03. </w:t>
      </w:r>
      <w:proofErr w:type="spellStart"/>
      <w:r>
        <w:t>Tmp</w:t>
      </w:r>
      <w:proofErr w:type="spellEnd"/>
      <w:r>
        <w:t xml:space="preserve"> = Mean Daily Temperature (In CRU dataset one measurement for each month since 1901) </w:t>
      </w:r>
      <w:commentRangeEnd w:id="83"/>
      <w:r w:rsidR="1E810463">
        <w:rPr>
          <w:rStyle w:val="CommentReference"/>
        </w:rPr>
        <w:commentReference w:id="83"/>
      </w:r>
    </w:p>
    <w:p w:rsidR="33811EDF" w:rsidRDefault="230D3933" w:rsidP="33811EDF">
      <w:r>
        <w:rPr>
          <w:noProof/>
          <w:lang w:eastAsia="en-GB"/>
        </w:rPr>
        <w:drawing>
          <wp:inline distT="0" distB="0" distL="0" distR="0">
            <wp:extent cx="5724524" cy="609600"/>
            <wp:effectExtent l="0" t="0" r="0" b="0"/>
            <wp:docPr id="1434965758" name="Picture 1434965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4524" cy="609600"/>
                    </a:xfrm>
                    <a:prstGeom prst="rect">
                      <a:avLst/>
                    </a:prstGeom>
                  </pic:spPr>
                </pic:pic>
              </a:graphicData>
            </a:graphic>
          </wp:inline>
        </w:drawing>
      </w:r>
    </w:p>
    <w:p w:rsidR="33811EDF" w:rsidRDefault="33811EDF" w:rsidP="33811EDF"/>
    <w:p w:rsidR="00823259" w:rsidRDefault="001B7DFD" w:rsidP="001B7DFD">
      <w:pPr>
        <w:ind w:left="720" w:firstLine="720"/>
      </w:pPr>
      <w:r>
        <w:rPr>
          <w:rFonts w:eastAsiaTheme="minorEastAsia"/>
        </w:rPr>
        <w:t xml:space="preserve">                  </w:t>
      </w:r>
      <m:oMath>
        <m:r>
          <w:rPr>
            <w:rFonts w:ascii="Cambria Math" w:hAnsi="Cambria Math"/>
          </w:rPr>
          <m:t>S</m:t>
        </m:r>
        <w:commentRangeStart w:id="84"/>
        <w:commentRangeEnd w:id="84"/>
        <m:r>
          <m:rPr>
            <m:sty m:val="p"/>
          </m:rPr>
          <w:rPr>
            <w:rStyle w:val="CommentReference"/>
          </w:rPr>
          <w:commentReference w:id="84"/>
        </m:r>
        <m:r>
          <w:rPr>
            <w:rFonts w:ascii="Cambria Math" w:hAnsi="Cambria Math"/>
          </w:rPr>
          <m:t>CA=</m:t>
        </m:r>
        <m:f>
          <m:fPr>
            <m:ctrlPr>
              <w:rPr>
                <w:rFonts w:ascii="Cambria Math" w:hAnsi="Cambria Math"/>
                <w:i/>
              </w:rPr>
            </m:ctrlPr>
          </m:fPr>
          <m:num>
            <m:r>
              <w:rPr>
                <w:rFonts w:ascii="Cambria Math" w:hAnsi="Cambria Math"/>
              </w:rPr>
              <m:t>Mean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(Tmp</m:t>
                        </m:r>
                      </m:e>
                      <m:sup>
                        <m:r>
                          <w:rPr>
                            <w:rFonts w:ascii="Cambria Math" w:hAnsi="Cambria Math"/>
                          </w:rPr>
                          <m:t>1…12</m:t>
                        </m:r>
                      </m:sup>
                    </m:sSup>
                    <m:r>
                      <w:rPr>
                        <w:rFonts w:ascii="Cambria Math" w:hAnsi="Cambria Math"/>
                      </w:rPr>
                      <m:t>)</m:t>
                    </m:r>
                  </m:e>
                  <m:sub>
                    <m:r>
                      <w:rPr>
                        <w:rFonts w:ascii="Cambria Math" w:hAnsi="Cambria Math"/>
                      </w:rPr>
                      <m:t>t-12</m:t>
                    </m:r>
                  </m:sub>
                </m:sSub>
              </m:e>
            </m:d>
            <m:r>
              <w:rPr>
                <w:rFonts w:ascii="Cambria Math" w:hAnsi="Cambria Math"/>
              </w:rPr>
              <m:t>-Mean(</m:t>
            </m:r>
            <m:sSub>
              <m:sSubPr>
                <m:ctrlPr>
                  <w:rPr>
                    <w:rFonts w:ascii="Cambria Math" w:hAnsi="Cambria Math"/>
                    <w:i/>
                  </w:rPr>
                </m:ctrlPr>
              </m:sSubPr>
              <m:e>
                <m:sSup>
                  <m:sSupPr>
                    <m:ctrlPr>
                      <w:rPr>
                        <w:rFonts w:ascii="Cambria Math" w:hAnsi="Cambria Math"/>
                        <w:i/>
                      </w:rPr>
                    </m:ctrlPr>
                  </m:sSupPr>
                  <m:e>
                    <m:r>
                      <w:rPr>
                        <w:rFonts w:ascii="Cambria Math" w:hAnsi="Cambria Math"/>
                      </w:rPr>
                      <m:t>(Tmp</m:t>
                    </m:r>
                  </m:e>
                  <m:sup>
                    <m:r>
                      <w:rPr>
                        <w:rFonts w:ascii="Cambria Math" w:hAnsi="Cambria Math"/>
                      </w:rPr>
                      <m:t>1…12</m:t>
                    </m:r>
                  </m:sup>
                </m:sSup>
                <m:r>
                  <w:rPr>
                    <w:rFonts w:ascii="Cambria Math" w:hAnsi="Cambria Math"/>
                  </w:rPr>
                  <m:t>)</m:t>
                </m:r>
              </m:e>
              <m:sub>
                <m:r>
                  <w:rPr>
                    <w:rFonts w:ascii="Cambria Math" w:hAnsi="Cambria Math"/>
                  </w:rPr>
                  <m:t>1901…1905</m:t>
                </m:r>
              </m:sub>
            </m:sSub>
            <m:r>
              <w:rPr>
                <w:rFonts w:ascii="Cambria Math" w:hAnsi="Cambria Math"/>
              </w:rPr>
              <m:t>)</m:t>
            </m:r>
          </m:num>
          <m:den>
            <m:r>
              <w:rPr>
                <w:rFonts w:ascii="Cambria Math" w:hAnsi="Cambria Math"/>
              </w:rPr>
              <m:t>SD(</m:t>
            </m:r>
            <m:sSub>
              <m:sSubPr>
                <m:ctrlPr>
                  <w:rPr>
                    <w:rFonts w:ascii="Cambria Math" w:hAnsi="Cambria Math"/>
                    <w:i/>
                  </w:rPr>
                </m:ctrlPr>
              </m:sSubPr>
              <m:e>
                <m:sSup>
                  <m:sSupPr>
                    <m:ctrlPr>
                      <w:rPr>
                        <w:rFonts w:ascii="Cambria Math" w:hAnsi="Cambria Math"/>
                        <w:i/>
                      </w:rPr>
                    </m:ctrlPr>
                  </m:sSupPr>
                  <m:e>
                    <m:r>
                      <w:rPr>
                        <w:rFonts w:ascii="Cambria Math" w:hAnsi="Cambria Math"/>
                      </w:rPr>
                      <m:t>(Tmp</m:t>
                    </m:r>
                  </m:e>
                  <m:sup>
                    <m:r>
                      <w:rPr>
                        <w:rFonts w:ascii="Cambria Math" w:hAnsi="Cambria Math"/>
                      </w:rPr>
                      <m:t>1…12</m:t>
                    </m:r>
                  </m:sup>
                </m:sSup>
                <m:r>
                  <w:rPr>
                    <w:rFonts w:ascii="Cambria Math" w:hAnsi="Cambria Math"/>
                  </w:rPr>
                  <m:t>)</m:t>
                </m:r>
              </m:e>
              <m:sub>
                <m:r>
                  <w:rPr>
                    <w:rFonts w:ascii="Cambria Math" w:hAnsi="Cambria Math"/>
                  </w:rPr>
                  <m:t>1901…1905</m:t>
                </m:r>
              </m:sub>
            </m:sSub>
            <m:r>
              <w:rPr>
                <w:rFonts w:ascii="Cambria Math" w:hAnsi="Cambria Math"/>
              </w:rPr>
              <m:t>)</m:t>
            </m:r>
          </m:den>
        </m:f>
      </m:oMath>
      <w:r>
        <w:rPr>
          <w:rFonts w:eastAsiaTheme="minorEastAsia"/>
        </w:rPr>
        <w:t xml:space="preserve"> </w:t>
      </w:r>
      <w:r>
        <w:rPr>
          <w:rFonts w:eastAsiaTheme="minorEastAsia"/>
        </w:rPr>
        <w:tab/>
      </w:r>
      <w:r>
        <w:rPr>
          <w:rFonts w:eastAsiaTheme="minorEastAsia"/>
        </w:rPr>
        <w:tab/>
      </w:r>
      <w:r>
        <w:rPr>
          <w:rFonts w:eastAsiaTheme="minorEastAsia"/>
        </w:rPr>
        <w:tab/>
        <w:t>(1)</w:t>
      </w:r>
    </w:p>
    <w:p w:rsidR="005041E1" w:rsidRDefault="005041E1" w:rsidP="33811EDF"/>
    <w:p w:rsidR="002A14CC" w:rsidRPr="002B4AB2" w:rsidRDefault="002B4AB2" w:rsidP="00182E68">
      <w:pPr>
        <w:spacing w:line="360" w:lineRule="auto"/>
        <w:jc w:val="both"/>
      </w:pPr>
      <w:r>
        <w:t xml:space="preserve">Where </w:t>
      </w:r>
      <w:r w:rsidR="00504E15" w:rsidRPr="00364671">
        <w:rPr>
          <w:i/>
          <w:iCs/>
        </w:rPr>
        <w:t>Tmp</w:t>
      </w:r>
      <w:r w:rsidR="00364671" w:rsidRPr="00364671">
        <w:rPr>
          <w:i/>
          <w:iCs/>
          <w:vertAlign w:val="superscript"/>
        </w:rPr>
        <w:t>1…12</w:t>
      </w:r>
      <w:r w:rsidR="00364671">
        <w:t xml:space="preserve"> are the mean mon</w:t>
      </w:r>
      <w:r w:rsidR="002F688F">
        <w:t>thl</w:t>
      </w:r>
      <w:r w:rsidR="00364671">
        <w:t>y temperature estimates</w:t>
      </w:r>
      <w:r w:rsidR="002F688F">
        <w:t xml:space="preserve"> for either the 12 months preceding the sample date (</w:t>
      </w:r>
      <w:r w:rsidR="00DF6CF8">
        <w:rPr>
          <w:i/>
          <w:iCs/>
        </w:rPr>
        <w:t>t-12</w:t>
      </w:r>
      <w:r w:rsidR="00DF6CF8">
        <w:t>)</w:t>
      </w:r>
      <w:r w:rsidR="00364671">
        <w:t xml:space="preserve"> </w:t>
      </w:r>
      <w:r w:rsidR="00DF6CF8">
        <w:t>or</w:t>
      </w:r>
      <w:r w:rsidR="00842829">
        <w:t xml:space="preserve"> for all months in the years 1901 to 1905.</w:t>
      </w:r>
    </w:p>
    <w:p w:rsidR="00823259" w:rsidRDefault="00A15DAF" w:rsidP="00D260ED">
      <w:pPr>
        <w:spacing w:line="360" w:lineRule="auto"/>
        <w:jc w:val="both"/>
      </w:pPr>
      <w:r>
        <w:t>Similarly,</w:t>
      </w:r>
      <w:r w:rsidR="00823259">
        <w:t xml:space="preserve"> the </w:t>
      </w:r>
      <w:r w:rsidR="00637E3A">
        <w:t>Standardised climate anomaly based on maximum monthly temperatures was</w:t>
      </w:r>
      <w:r w:rsidR="00587313">
        <w:t xml:space="preserve"> </w:t>
      </w:r>
      <w:commentRangeStart w:id="85"/>
      <w:r w:rsidR="00587313">
        <w:t>determined</w:t>
      </w:r>
      <w:commentRangeEnd w:id="85"/>
      <w:r w:rsidR="00D260ED">
        <w:rPr>
          <w:rStyle w:val="CommentReference"/>
        </w:rPr>
        <w:commentReference w:id="85"/>
      </w:r>
      <w:r w:rsidR="00587313">
        <w:t xml:space="preserve"> </w:t>
      </w:r>
      <w:r w:rsidR="00D260ED">
        <w:t>….</w:t>
      </w:r>
    </w:p>
    <w:p w:rsidR="00216F7C" w:rsidRDefault="00FF39EB" w:rsidP="00FF39EB">
      <w:r>
        <w:rPr>
          <w:rFonts w:eastAsiaTheme="minorEastAsia"/>
        </w:rPr>
        <w:t xml:space="preserve">   </w:t>
      </w:r>
      <w:r>
        <w:rPr>
          <w:rFonts w:eastAsiaTheme="minorEastAsia"/>
        </w:rPr>
        <w:tab/>
      </w:r>
      <w:r w:rsidR="00757C20">
        <w:rPr>
          <w:rFonts w:eastAsiaTheme="minorEastAsia"/>
        </w:rPr>
        <w:t xml:space="preserve">       </w:t>
      </w:r>
      <w:r w:rsidR="00216F7C">
        <w:rPr>
          <w:rFonts w:eastAsiaTheme="minorEastAsia"/>
        </w:rPr>
        <w:t xml:space="preserve">        </w:t>
      </w:r>
      <m:oMath>
        <m:sSub>
          <m:sSubPr>
            <m:ctrlPr>
              <w:rPr>
                <w:rFonts w:ascii="Cambria Math" w:hAnsi="Cambria Math"/>
                <w:i/>
              </w:rPr>
            </m:ctrlPr>
          </m:sSubPr>
          <m:e>
            <m:r>
              <w:rPr>
                <w:rFonts w:ascii="Cambria Math" w:hAnsi="Cambria Math"/>
              </w:rPr>
              <m:t>SCA</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Mean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(MaxTmp</m:t>
                        </m:r>
                      </m:e>
                      <m:sup>
                        <m:r>
                          <w:rPr>
                            <w:rFonts w:ascii="Cambria Math" w:hAnsi="Cambria Math"/>
                          </w:rPr>
                          <m:t>1…12</m:t>
                        </m:r>
                      </m:sup>
                    </m:sSup>
                    <m:r>
                      <w:rPr>
                        <w:rFonts w:ascii="Cambria Math" w:hAnsi="Cambria Math"/>
                      </w:rPr>
                      <m:t>)</m:t>
                    </m:r>
                  </m:e>
                  <m:sub>
                    <m:r>
                      <w:rPr>
                        <w:rFonts w:ascii="Cambria Math" w:hAnsi="Cambria Math"/>
                      </w:rPr>
                      <m:t>t-12</m:t>
                    </m:r>
                  </m:sub>
                </m:sSub>
              </m:e>
            </m:d>
            <m:r>
              <w:rPr>
                <w:rFonts w:ascii="Cambria Math" w:hAnsi="Cambria Math"/>
              </w:rPr>
              <m:t>-Mean(</m:t>
            </m:r>
            <m:sSub>
              <m:sSubPr>
                <m:ctrlPr>
                  <w:rPr>
                    <w:rFonts w:ascii="Cambria Math" w:hAnsi="Cambria Math"/>
                    <w:i/>
                  </w:rPr>
                </m:ctrlPr>
              </m:sSubPr>
              <m:e>
                <m:sSup>
                  <m:sSupPr>
                    <m:ctrlPr>
                      <w:rPr>
                        <w:rFonts w:ascii="Cambria Math" w:hAnsi="Cambria Math"/>
                        <w:i/>
                      </w:rPr>
                    </m:ctrlPr>
                  </m:sSupPr>
                  <m:e>
                    <m:r>
                      <w:rPr>
                        <w:rFonts w:ascii="Cambria Math" w:hAnsi="Cambria Math"/>
                      </w:rPr>
                      <m:t>(MaxTmp</m:t>
                    </m:r>
                  </m:e>
                  <m:sup>
                    <w:commentRangeStart w:id="86"/>
                    <m:r>
                      <w:rPr>
                        <w:rFonts w:ascii="Cambria Math" w:hAnsi="Cambria Math"/>
                      </w:rPr>
                      <m:t>1…12</m:t>
                    </m:r>
                    <w:commentRangeEnd w:id="86"/>
                    <m:r>
                      <m:rPr>
                        <m:sty m:val="p"/>
                      </m:rPr>
                      <w:rPr>
                        <w:rStyle w:val="CommentReference"/>
                      </w:rPr>
                      <w:commentReference w:id="86"/>
                    </m:r>
                  </m:sup>
                </m:sSup>
                <m:r>
                  <w:rPr>
                    <w:rFonts w:ascii="Cambria Math" w:hAnsi="Cambria Math"/>
                  </w:rPr>
                  <m:t>)</m:t>
                </m:r>
              </m:e>
              <m:sub>
                <m:r>
                  <w:rPr>
                    <w:rFonts w:ascii="Cambria Math" w:hAnsi="Cambria Math"/>
                  </w:rPr>
                  <m:t>1901…1905</m:t>
                </m:r>
              </m:sub>
            </m:sSub>
            <m:r>
              <w:rPr>
                <w:rFonts w:ascii="Cambria Math" w:hAnsi="Cambria Math"/>
              </w:rPr>
              <m:t>)</m:t>
            </m:r>
          </m:num>
          <m:den>
            <m:r>
              <w:rPr>
                <w:rFonts w:ascii="Cambria Math" w:hAnsi="Cambria Math"/>
              </w:rPr>
              <m:t>SD(</m:t>
            </m:r>
            <m:sSub>
              <m:sSubPr>
                <m:ctrlPr>
                  <w:rPr>
                    <w:rFonts w:ascii="Cambria Math" w:hAnsi="Cambria Math"/>
                    <w:i/>
                  </w:rPr>
                </m:ctrlPr>
              </m:sSubPr>
              <m:e>
                <m:sSup>
                  <m:sSupPr>
                    <m:ctrlPr>
                      <w:rPr>
                        <w:rFonts w:ascii="Cambria Math" w:hAnsi="Cambria Math"/>
                        <w:i/>
                      </w:rPr>
                    </m:ctrlPr>
                  </m:sSupPr>
                  <m:e>
                    <m:r>
                      <w:rPr>
                        <w:rFonts w:ascii="Cambria Math" w:hAnsi="Cambria Math"/>
                      </w:rPr>
                      <m:t>(MaxTmp</m:t>
                    </m:r>
                  </m:e>
                  <m:sup>
                    <m:r>
                      <w:rPr>
                        <w:rFonts w:ascii="Cambria Math" w:hAnsi="Cambria Math"/>
                      </w:rPr>
                      <m:t>1…12</m:t>
                    </m:r>
                  </m:sup>
                </m:sSup>
                <m:r>
                  <w:rPr>
                    <w:rFonts w:ascii="Cambria Math" w:hAnsi="Cambria Math"/>
                  </w:rPr>
                  <m:t>)</m:t>
                </m:r>
              </m:e>
              <m:sub>
                <m:r>
                  <w:rPr>
                    <w:rFonts w:ascii="Cambria Math" w:hAnsi="Cambria Math"/>
                  </w:rPr>
                  <m:t>1901…1905</m:t>
                </m:r>
              </m:sub>
            </m:sSub>
            <m:r>
              <w:rPr>
                <w:rFonts w:ascii="Cambria Math" w:hAnsi="Cambria Math"/>
              </w:rPr>
              <m:t>)</m:t>
            </m:r>
          </m:den>
        </m:f>
      </m:oMath>
      <w:r w:rsidR="00216F7C">
        <w:rPr>
          <w:rFonts w:eastAsiaTheme="minorEastAsia"/>
        </w:rPr>
        <w:t xml:space="preserve"> </w:t>
      </w:r>
      <w:r w:rsidR="00216F7C">
        <w:rPr>
          <w:rFonts w:eastAsiaTheme="minorEastAsia"/>
        </w:rPr>
        <w:tab/>
      </w:r>
      <w:r w:rsidR="00216F7C">
        <w:rPr>
          <w:rFonts w:eastAsiaTheme="minorEastAsia"/>
        </w:rPr>
        <w:tab/>
      </w:r>
      <w:r w:rsidR="00216F7C">
        <w:rPr>
          <w:rFonts w:eastAsiaTheme="minorEastAsia"/>
        </w:rPr>
        <w:tab/>
        <w:t>(</w:t>
      </w:r>
      <w:r>
        <w:rPr>
          <w:rFonts w:eastAsiaTheme="minorEastAsia"/>
        </w:rPr>
        <w:t>2</w:t>
      </w:r>
      <w:r w:rsidR="00216F7C">
        <w:rPr>
          <w:rFonts w:eastAsiaTheme="minorEastAsia"/>
        </w:rPr>
        <w:t>)</w:t>
      </w:r>
    </w:p>
    <w:p w:rsidR="00823259" w:rsidRDefault="00823259" w:rsidP="33811EDF">
      <w:pPr>
        <w:rPr>
          <w:b/>
          <w:bCs/>
        </w:rPr>
      </w:pPr>
    </w:p>
    <w:p w:rsidR="00890D81" w:rsidRDefault="00890D81" w:rsidP="33811EDF">
      <w:pPr>
        <w:rPr>
          <w:b/>
          <w:bCs/>
        </w:rPr>
      </w:pPr>
    </w:p>
    <w:p w:rsidR="00015EBA" w:rsidRDefault="00015EBA" w:rsidP="33811EDF">
      <w:pPr>
        <w:rPr>
          <w:b/>
          <w:bCs/>
        </w:rPr>
      </w:pPr>
    </w:p>
    <w:p w:rsidR="00015EBA" w:rsidRPr="00216F7C" w:rsidRDefault="00015EBA" w:rsidP="33811EDF">
      <w:pPr>
        <w:rPr>
          <w:b/>
          <w:bCs/>
        </w:rPr>
      </w:pPr>
    </w:p>
    <w:p w:rsidR="31FB9919" w:rsidRDefault="31FB9919" w:rsidP="630F410E">
      <w:pPr>
        <w:pStyle w:val="Heading3"/>
      </w:pPr>
      <w:r>
        <w:lastRenderedPageBreak/>
        <w:t>Percentage Natural Habitat data</w:t>
      </w:r>
      <w:r w:rsidR="71B81140">
        <w:t xml:space="preserve"> </w:t>
      </w:r>
    </w:p>
    <w:p w:rsidR="00890D81" w:rsidRPr="00890D81" w:rsidRDefault="00890D81" w:rsidP="00890D81"/>
    <w:p w:rsidR="31FB9919" w:rsidRDefault="71B81140" w:rsidP="00890D81">
      <w:pPr>
        <w:spacing w:line="360" w:lineRule="auto"/>
        <w:jc w:val="both"/>
      </w:pPr>
      <w:r>
        <w:t>Percentage natural habitat estimates w</w:t>
      </w:r>
      <w:r w:rsidR="00890D81">
        <w:t>ere</w:t>
      </w:r>
      <w:r>
        <w:t xml:space="preserve"> obtained from</w:t>
      </w:r>
      <w:r w:rsidR="00015EBA">
        <w:t xml:space="preserve"> an openly available dataset</w:t>
      </w:r>
      <w:r w:rsidR="0070478F">
        <w:t xml:space="preserve"> </w:t>
      </w:r>
      <w:r w:rsidR="00205DE4">
        <w:fldChar w:fldCharType="begin" w:fldLock="1"/>
      </w:r>
      <w:r w:rsidR="00494F3A">
        <w:instrText>ADDIN CSL_CITATION {"citationItems":[{"id":"ITEM-1","itemData":{"DOI":"10.1002/ece3.2104","ISSN":"20457758","author":[{"dropping-particle":"","family":"Hoskins","given":"Andrew J.","non-dropping-particle":"","parse-names":false,"suffix":""},{"dropping-particle":"","family":"Bush","given":"Alex","non-dropping-particle":"","parse-names":false,"suffix":""},{"dropping-particle":"","family":"Gilmore","given":"James","non-dropping-particle":"","parse-names":false,"suffix":""},{"dropping-particle":"","family":"Harwood","given":"Tom","non-dropping-particle":"","parse-names":false,"suffix":""},{"dropping-particle":"","family":"Hudson","given":"Lawrence N.","non-dropping-particle":"","parse-names":false,"suffix":""},{"dropping-particle":"","family":"Ware","given":"Chris","non-dropping-particle":"","parse-names":false,"suffix":""},{"dropping-particle":"","family":"Williams","given":"Kristen J.","non-dropping-particle":"","parse-names":false,"suffix":""},{"dropping-particle":"","family":"Ferrier","given":"Simon","non-dropping-particle":"","parse-names":false,"suffix":""}],"container-title":"Ecology and Evolution","id":"ITEM-1","issue":"9","issued":{"date-parts":[["2016","5","1"]]},"page":"3040-3055","publisher":"John Wiley &amp; Sons, Ltd","title":"Downscaling land-use data to provide global 30″ estimates of five land-use classes","type":"article-journal","volume":"6"},"uris":["http://www.mendeley.com/documents/?uuid=9f7dd188-08df-39fd-a7ff-f56ceb4b9dbd"]}],"mendeley":{"formattedCitation":"(Hoskins et al., 2016)","plainTextFormattedCitation":"(Hoskins et al., 2016)","previouslyFormattedCitation":"(Hoskins et al., 2016)"},"properties":{"noteIndex":0},"schema":"https://github.com/citation-style-language/schema/raw/master/csl-citation.json"}</w:instrText>
      </w:r>
      <w:r w:rsidR="00205DE4">
        <w:fldChar w:fldCharType="separate"/>
      </w:r>
      <w:r w:rsidR="0070478F" w:rsidRPr="0070478F">
        <w:rPr>
          <w:noProof/>
        </w:rPr>
        <w:t>(Hoskins et al., 2016)</w:t>
      </w:r>
      <w:r w:rsidR="00205DE4">
        <w:fldChar w:fldCharType="end"/>
      </w:r>
      <w:r w:rsidR="068E4C24">
        <w:t>.</w:t>
      </w:r>
      <w:r>
        <w:t xml:space="preserve"> This dataset has global maps of fractional cover for primary and secondary vegetation at 30 arc</w:t>
      </w:r>
      <w:r w:rsidR="00015EBA">
        <w:t>-</w:t>
      </w:r>
      <w:r>
        <w:t>seconds resolution (1</w:t>
      </w:r>
      <w:r w:rsidR="00FB05FC">
        <w:t xml:space="preserve"> x 1km</w:t>
      </w:r>
      <w:r>
        <w:t xml:space="preserve"> at the equator) for </w:t>
      </w:r>
      <w:r w:rsidR="00E56595">
        <w:t xml:space="preserve">the year </w:t>
      </w:r>
      <w:r>
        <w:t>2005 and was derived by statistically downscaling the land</w:t>
      </w:r>
      <w:r w:rsidR="00E56595">
        <w:t>-</w:t>
      </w:r>
      <w:r>
        <w:t xml:space="preserve">use data. The median sample year for insect sites in PREDICTS is also 2005, reducing the likelihood of large differences in percentage natural habitat between the time the PREDICTS sample was collected and the value used in the analysis. </w:t>
      </w:r>
      <w:r w:rsidR="007B7B2D">
        <w:t>T</w:t>
      </w:r>
      <w:r>
        <w:t>o calculate the fractional cover of primary and secondary vegetation</w:t>
      </w:r>
      <w:r w:rsidR="007B7B2D">
        <w:t xml:space="preserve"> (natural habitat)</w:t>
      </w:r>
      <w:r>
        <w:t xml:space="preserve"> around each sampling location in PREDICTS</w:t>
      </w:r>
      <w:r w:rsidR="007B7B2D">
        <w:t xml:space="preserve"> a</w:t>
      </w:r>
      <w:r>
        <w:t xml:space="preserve"> circular buffer</w:t>
      </w:r>
      <w:r w:rsidR="007B7B2D">
        <w:t>,</w:t>
      </w:r>
      <w:r>
        <w:t xml:space="preserve"> with</w:t>
      </w:r>
      <w:r w:rsidR="007B7B2D">
        <w:t xml:space="preserve"> a</w:t>
      </w:r>
      <w:r>
        <w:t xml:space="preserve"> radius</w:t>
      </w:r>
      <w:r w:rsidR="007B7B2D">
        <w:t xml:space="preserve"> of</w:t>
      </w:r>
      <w:r>
        <w:t xml:space="preserve"> 5km</w:t>
      </w:r>
      <w:r w:rsidR="007B7B2D">
        <w:t>,</w:t>
      </w:r>
      <w:r>
        <w:t xml:space="preserve"> was created around the coordinates of each sampling location</w:t>
      </w:r>
      <w:r w:rsidR="0097119A">
        <w:t xml:space="preserve"> using the </w:t>
      </w:r>
      <w:r w:rsidR="0097119A">
        <w:rPr>
          <w:i/>
          <w:iCs/>
        </w:rPr>
        <w:t>buffer</w:t>
      </w:r>
      <w:r w:rsidR="0097119A">
        <w:t xml:space="preserve"> function in the </w:t>
      </w:r>
      <w:r w:rsidR="0097119A">
        <w:rPr>
          <w:i/>
          <w:iCs/>
        </w:rPr>
        <w:t>raster</w:t>
      </w:r>
      <w:r w:rsidR="0097119A">
        <w:t xml:space="preserve"> R package</w:t>
      </w:r>
      <w:commentRangeStart w:id="87"/>
      <w:r w:rsidR="0097119A">
        <w:rPr>
          <w:i/>
          <w:iCs/>
        </w:rPr>
        <w:t xml:space="preserve"> </w:t>
      </w:r>
      <w:r w:rsidR="00205DE4">
        <w:rPr>
          <w:i/>
          <w:iCs/>
        </w:rPr>
        <w:fldChar w:fldCharType="begin" w:fldLock="1"/>
      </w:r>
      <w:r w:rsidR="0097119A">
        <w:rPr>
          <w:i/>
          <w:iCs/>
        </w:rPr>
        <w:instrText>ADDIN CSL_CITATION {"citationItems":[{"id":"ITEM-1","itemData":{"author":[{"dropping-particle":"","family":"Hijmans","given":"Robert. J.","non-dropping-particle":"","parse-names":false,"suffix":""}],"id":"ITEM-1","issued":{"date-parts":[["2018"]]},"number":"R package version 2.8-4.","title":"raster: Geographic Data Analysis and Modeling.","type":"article"},"uris":["http://www.mendeley.com/documents/?uuid=9d01874c-dd83-4504-9de3-83d5b5e6c363"]}],"mendeley":{"formattedCitation":"(Hijmans, 2018)","plainTextFormattedCitation":"(Hijmans, 2018)","previouslyFormattedCitation":"(Hijmans, 2018)"},"properties":{"noteIndex":0},"schema":"https://github.com/citation-style-language/schema/raw/master/csl-citation.json"}</w:instrText>
      </w:r>
      <w:r w:rsidR="00205DE4">
        <w:rPr>
          <w:i/>
          <w:iCs/>
        </w:rPr>
        <w:fldChar w:fldCharType="separate"/>
      </w:r>
      <w:r w:rsidR="0097119A" w:rsidRPr="00496768">
        <w:rPr>
          <w:iCs/>
          <w:noProof/>
        </w:rPr>
        <w:t>(Hijmans, 2018)</w:t>
      </w:r>
      <w:r w:rsidR="00205DE4">
        <w:rPr>
          <w:i/>
          <w:iCs/>
        </w:rPr>
        <w:fldChar w:fldCharType="end"/>
      </w:r>
      <w:commentRangeEnd w:id="87"/>
      <w:r w:rsidR="0097119A">
        <w:rPr>
          <w:rStyle w:val="CommentReference"/>
        </w:rPr>
        <w:commentReference w:id="87"/>
      </w:r>
      <w:r w:rsidR="0097119A">
        <w:t xml:space="preserve"> version </w:t>
      </w:r>
      <w:r w:rsidR="0097119A" w:rsidRPr="00496768">
        <w:rPr>
          <w:highlight w:val="yellow"/>
        </w:rPr>
        <w:t>3.0-12</w:t>
      </w:r>
      <w:r w:rsidR="0097119A">
        <w:t>.</w:t>
      </w:r>
      <w:r w:rsidR="00F960E7">
        <w:t xml:space="preserve">  This buffer was</w:t>
      </w:r>
      <w:r>
        <w:t xml:space="preserve"> used to crop the primary and secondary vegetation layers </w:t>
      </w:r>
      <w:r w:rsidR="00F960E7">
        <w:t>and t</w:t>
      </w:r>
      <w:r>
        <w:t xml:space="preserve">he mean fractional cover of primary and secondary vegetation from all grid cells </w:t>
      </w:r>
      <w:r w:rsidR="00F960E7">
        <w:t>within</w:t>
      </w:r>
      <w:r>
        <w:t xml:space="preserve"> the buffer was extracted. Finally, the proportion primary and proportion secondary were summed to calculate the proportion of natural habitat surrounding each sampling location.</w:t>
      </w:r>
    </w:p>
    <w:p w:rsidR="00051AC9" w:rsidRDefault="00051AC9" w:rsidP="007B6589"/>
    <w:p w:rsidR="00051AC9" w:rsidRDefault="00CB37E4" w:rsidP="00CB37E4">
      <w:pPr>
        <w:pStyle w:val="Heading3"/>
      </w:pPr>
      <w:r>
        <w:t>Statistical analysis</w:t>
      </w:r>
    </w:p>
    <w:p w:rsidR="006249E7" w:rsidRPr="006249E7" w:rsidRDefault="006249E7" w:rsidP="006249E7"/>
    <w:p w:rsidR="00AA4042" w:rsidRPr="00AA4042" w:rsidRDefault="02D319EC" w:rsidP="00E050BA">
      <w:pPr>
        <w:spacing w:line="240" w:lineRule="auto"/>
        <w:jc w:val="both"/>
      </w:pPr>
      <w:r>
        <w:t xml:space="preserve">Generalized linear mixed effects models were constructed for insect abundance following the methods of </w:t>
      </w:r>
      <w:proofErr w:type="spellStart"/>
      <w:r>
        <w:t>Zuur</w:t>
      </w:r>
      <w:proofErr w:type="spellEnd"/>
      <w:r>
        <w:t xml:space="preserve"> et al., (2010) for data exploration. Mixed effects models were constructed using the </w:t>
      </w:r>
      <w:r w:rsidRPr="00AC504A">
        <w:rPr>
          <w:i/>
          <w:iCs/>
        </w:rPr>
        <w:t>lme4</w:t>
      </w:r>
      <w:r>
        <w:t xml:space="preserve"> </w:t>
      </w:r>
      <w:r w:rsidR="00AC504A">
        <w:t xml:space="preserve">R package </w:t>
      </w:r>
      <w:r>
        <w:t xml:space="preserve">version </w:t>
      </w:r>
      <w:r w:rsidRPr="00AC504A">
        <w:rPr>
          <w:highlight w:val="yellow"/>
        </w:rPr>
        <w:t>1.1-21</w:t>
      </w:r>
      <w:r w:rsidR="003C144D">
        <w:t xml:space="preserve"> </w:t>
      </w:r>
      <w:r w:rsidR="00205DE4">
        <w:fldChar w:fldCharType="begin" w:fldLock="1"/>
      </w:r>
      <w:r w:rsidR="00AC504A">
        <w:instrText>ADDIN CSL_CITATION {"citationItems":[{"id":"ITEM-1","itemData":{"DOI":"doi:10.18637/jss.v067.i01","author":[{"dropping-particle":"","family":"Bates","given":"Douglas","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lme4","type":"article-journal","volume":"67"},"uris":["http://www.mendeley.com/documents/?uuid=0a5db8d3-b82c-443c-9fa5-f2899f419c60"]}],"mendeley":{"formattedCitation":"(Bates, Maechler, Bolker, &amp; Walker, 2015)","plainTextFormattedCitation":"(Bates, Maechler, Bolker, &amp; Walker, 2015)","previouslyFormattedCitation":"(Bates, Maechler, Bolker, &amp; Walker, 2015)"},"properties":{"noteIndex":0},"schema":"https://github.com/citation-style-language/schema/raw/master/csl-citation.json"}</w:instrText>
      </w:r>
      <w:r w:rsidR="00205DE4">
        <w:fldChar w:fldCharType="separate"/>
      </w:r>
      <w:r w:rsidR="003C144D" w:rsidRPr="003C144D">
        <w:rPr>
          <w:noProof/>
        </w:rPr>
        <w:t>(Bates, Maechler, Bolker, &amp; Walker, 2015)</w:t>
      </w:r>
      <w:r w:rsidR="00205DE4">
        <w:fldChar w:fldCharType="end"/>
      </w:r>
      <w:r>
        <w:t>. Random effects were needed to account for the hierarchical structure of the PREDICTs database. Total abundance values were log</w:t>
      </w:r>
      <w:r w:rsidR="00AC504A">
        <w:t>(x</w:t>
      </w:r>
      <w:r>
        <w:t>+1</w:t>
      </w:r>
      <w:r w:rsidR="00AC504A">
        <w:t>)</w:t>
      </w:r>
      <w:r>
        <w:t xml:space="preserve"> transformed to allow construction of linear mixed models. Poisson models for total abundance values in PREDICTS could not be constructed because not all data in PREDICTS are true count data, for example many total abundance values in PREDICTS are density data. The fixed effect terms were the standardised </w:t>
      </w:r>
      <w:r w:rsidR="01971DDB">
        <w:t>climate anomaly</w:t>
      </w:r>
      <w:r>
        <w:t xml:space="preserve">, land-use class and the proportion of natural habitat in the 5km buffer. Random effects terms used were the identity of the study from which the data were taken (accounting for between study differences in sampling) and the spatial block within the study which the site was nested within (accounting for geographic variation within a study). These random effect structures are consistent with other studies using the PREDICTS database </w:t>
      </w:r>
      <w:r w:rsidR="00AC504A">
        <w:t xml:space="preserve"> </w:t>
      </w:r>
      <w:r w:rsidR="00205DE4">
        <w:fldChar w:fldCharType="begin" w:fldLock="1"/>
      </w:r>
      <w:r w:rsidR="00044BB9">
        <w:instrText>ADDIN CSL_CITATION {"citationItems":[{"id":"ITEM-1","itemData":{"DOI":"10.1038/nature14324","ISSN":"0028-0836","abstract":"Human activities, especially conversion and degradation of habitats, are causing global biodiversity declines. How local ecological assemblages are responding is less clear[mdash]a concern given their importance for many ecosystem functions and services. We analysed a terrestrial assemblage database of unprecedented geographic and taxonomic coverage to quantify local biodiversity responses to land use and related changes. Here we show that in the worst-affected habitats, these pressures reduce within-sample species richness by an average of 76.5%, total abundance by 39.5% and 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 mitigation can deliver much more positive biodiversity changes (up to a 1.9% average increase) that are less strongly related to countries' socioeconomic status.","author":[{"dropping-particle":"","family":"Newbold","given":"Tim","non-dropping-particle":"","parse-names":false,"suffix":""},{"dropping-particle":"","family":"Hudson","given":"Lawrence N.","non-dropping-particle":"","parse-names":false,"suffix":""},{"dropping-particle":"","family":"Hill","given":"Samantha L. 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 W.","non-dropping-particle":"","parse-names":false,"suffix":""},{"dropping-particle":"","family":"Purvis","given":"Andy","non-dropping-particle":"","parse-names":false,"suffix":""}],"container-title":"Nature","id":"ITEM-1","issue":"7545","issued":{"date-parts":[["2015","1","5"]]},"note":"Assess how the composition and diversity of terrestrial assemblages respond to multiple human pressures - land use, infrastructure, harvesting, invasive species.\n\nUse models to look at changes in assemblages since 1500 and project future changes over the rest of this century.\n\nLook at different scenarios of land use and other variables.\n\nModel local, within-sample species richness, rarefied richness, total abundance, compositional turnover, average organism size. \n\nData collated from the literature as part of the PREDICTS project.\n\nEffects of pressure on site level diversity:\nrichness and abundance measures most affected by land use and land use intensity. Other factors showed stronger interactions than main effects. Factors included: land use, land use intensity, land use history, human population density, proximity to roads, accessibility from the nearest large town.\n\nCompared worst affected to least affected sites, differences in percentage reduction of measured variables.\n\nModels like this substitiute space for time - so ignore time lags in biotic changes.\n\nGlobal effects on local diversity to date:\nestimated global pattern of net local changes in plot level richness. human donimated areas lost more diversity.\n\nGlobal and national projections:\nUsed IPCC scenarios for estimating land use and population density for future projections between 2005 and 2095.\n\nMethods:\nLoads of info on data collection.\nModelling of site level diversity, composition and turnover - used GLMMs, using lme4 package.\nRandom effects - identity of the study, within study blocks, and site identity where overdispersion needed to be taken into account. Used AIC to assess models.\n\nTurnover of species compostition between pairs of sites - average dissimilarity between lists of species present. Then carried out cluster analysis to look at clustering of land use types in terms of community composition.","page":"45-50","publisher":"Nature Publishing Group, a division of Macmillan Publishers Limited. All Rights Reserved.","title":"Global effects of land use on local terrestrial biodiversity","title-short":"Nature","type":"article-journal","volume":"520"},"uris":["http://www.mendeley.com/documents/?uuid=3b77ecf2-ce95-4a70-a414-665fff364e0b"]}],"mendeley":{"formattedCitation":"(Newbold et al., 2015)","plainTextFormattedCitation":"(Newbold et al., 2015)","previouslyFormattedCitation":"(Newbold et al., 2015)"},"properties":{"noteIndex":0},"schema":"https://github.com/citation-style-language/schema/raw/master/csl-citation.json"}</w:instrText>
      </w:r>
      <w:r w:rsidR="00205DE4">
        <w:fldChar w:fldCharType="separate"/>
      </w:r>
      <w:r w:rsidR="00AC504A" w:rsidRPr="00AC504A">
        <w:rPr>
          <w:noProof/>
        </w:rPr>
        <w:t>(Newbold et al., 2015)</w:t>
      </w:r>
      <w:r w:rsidR="00205DE4">
        <w:fldChar w:fldCharType="end"/>
      </w:r>
    </w:p>
    <w:p w:rsidR="7CEFA237" w:rsidRDefault="7CEFA237" w:rsidP="6475AE95">
      <w:pPr>
        <w:rPr>
          <w:rFonts w:ascii="Calibri" w:eastAsia="Calibri" w:hAnsi="Calibri" w:cs="Calibri"/>
        </w:rPr>
      </w:pPr>
      <w:r w:rsidRPr="6475AE95">
        <w:rPr>
          <w:rFonts w:ascii="Calibri" w:eastAsia="Calibri" w:hAnsi="Calibri" w:cs="Calibri"/>
        </w:rPr>
        <w:t xml:space="preserve">We made models for species richness and scaled abundance with only three combinations of fixed effect structures testing three explicit hypotheses: </w:t>
      </w:r>
    </w:p>
    <w:p w:rsidR="7CEFA237" w:rsidRDefault="7CEFA237" w:rsidP="6475AE95">
      <w:r w:rsidRPr="6475AE95">
        <w:rPr>
          <w:rFonts w:ascii="Calibri" w:eastAsia="Calibri" w:hAnsi="Calibri" w:cs="Calibri"/>
        </w:rPr>
        <w:t xml:space="preserve">1. (~Land): Intensification of agricultural landscapes reduces insect biodiversity </w:t>
      </w:r>
    </w:p>
    <w:p w:rsidR="7CEFA237" w:rsidRDefault="7CEFA237" w:rsidP="6475AE95">
      <w:r w:rsidRPr="6475AE95">
        <w:rPr>
          <w:rFonts w:ascii="Calibri" w:eastAsia="Calibri" w:hAnsi="Calibri" w:cs="Calibri"/>
        </w:rPr>
        <w:t xml:space="preserve">2. (~Land * Standardized Climate Anomaly): Declines due to climate change will be steeper in landscapes that have experienced more human intensification </w:t>
      </w:r>
    </w:p>
    <w:p w:rsidR="7CEFA237" w:rsidRDefault="7CEFA237" w:rsidP="6475AE95">
      <w:r w:rsidRPr="6475AE95">
        <w:rPr>
          <w:rFonts w:ascii="Calibri" w:eastAsia="Calibri" w:hAnsi="Calibri" w:cs="Calibri"/>
        </w:rPr>
        <w:t>3. (~ Land * Standardised Climate Anomaly * Percentage Natural habitat): Natural habitat Can buffer against the detrimental effects of climate change on insects.</w:t>
      </w:r>
    </w:p>
    <w:p w:rsidR="7CEFA237" w:rsidRDefault="7CEFA237" w:rsidP="6475AE95">
      <w:r w:rsidRPr="6475AE95">
        <w:rPr>
          <w:rFonts w:ascii="Calibri" w:eastAsia="Calibri" w:hAnsi="Calibri" w:cs="Calibri"/>
        </w:rPr>
        <w:lastRenderedPageBreak/>
        <w:t xml:space="preserve">To minimize the effect of collinearity, predictor variables were rescaled and </w:t>
      </w:r>
      <w:proofErr w:type="spellStart"/>
      <w:r w:rsidRPr="6475AE95">
        <w:rPr>
          <w:rFonts w:ascii="Calibri" w:eastAsia="Calibri" w:hAnsi="Calibri" w:cs="Calibri"/>
        </w:rPr>
        <w:t>centered</w:t>
      </w:r>
      <w:proofErr w:type="spellEnd"/>
      <w:r w:rsidRPr="6475AE95">
        <w:rPr>
          <w:rFonts w:ascii="Calibri" w:eastAsia="Calibri" w:hAnsi="Calibri" w:cs="Calibri"/>
        </w:rPr>
        <w:t xml:space="preserve"> before constructing models by subtracting the mean of the predictor and dividing by the standard deviation. We then checked for collinearity by calculating variance inflation factors for each parameter in the models. We checked for spatial autocorrelation in the residuals of models using a permutation test for Moran’s I using the R package </w:t>
      </w:r>
      <w:proofErr w:type="spellStart"/>
      <w:r w:rsidRPr="6475AE95">
        <w:rPr>
          <w:rFonts w:ascii="Calibri" w:eastAsia="Calibri" w:hAnsi="Calibri" w:cs="Calibri"/>
        </w:rPr>
        <w:t>spdep</w:t>
      </w:r>
      <w:proofErr w:type="spellEnd"/>
      <w:r w:rsidRPr="6475AE95">
        <w:rPr>
          <w:rFonts w:ascii="Calibri" w:eastAsia="Calibri" w:hAnsi="Calibri" w:cs="Calibri"/>
        </w:rPr>
        <w:t xml:space="preserve"> version 1.1-3 (</w:t>
      </w:r>
      <w:proofErr w:type="spellStart"/>
      <w:r w:rsidRPr="6475AE95">
        <w:rPr>
          <w:rFonts w:ascii="Calibri" w:eastAsia="Calibri" w:hAnsi="Calibri" w:cs="Calibri"/>
        </w:rPr>
        <w:t>Bivand</w:t>
      </w:r>
      <w:proofErr w:type="spellEnd"/>
      <w:r w:rsidRPr="6475AE95">
        <w:rPr>
          <w:rFonts w:ascii="Calibri" w:eastAsia="Calibri" w:hAnsi="Calibri" w:cs="Calibri"/>
        </w:rPr>
        <w:t xml:space="preserve"> and Wong, 2018). This was done for all residuals, as well as for residuals grouped by study.</w:t>
      </w:r>
    </w:p>
    <w:p w:rsidR="23915BC4" w:rsidRDefault="23915BC4" w:rsidP="3B19455D">
      <w:pPr>
        <w:rPr>
          <w:color w:val="FF0000"/>
        </w:rPr>
      </w:pPr>
      <w:r w:rsidRPr="3B19455D">
        <w:rPr>
          <w:color w:val="FF0000"/>
        </w:rPr>
        <w:t>Species richness</w:t>
      </w:r>
      <w:r w:rsidRPr="66F3A16D">
        <w:rPr>
          <w:color w:val="FF0000"/>
        </w:rPr>
        <w:t xml:space="preserve"> if we want this </w:t>
      </w:r>
    </w:p>
    <w:p w:rsidR="3B5F6465" w:rsidRDefault="3B5F6465" w:rsidP="3B5F6465"/>
    <w:p w:rsidR="00CB37E4" w:rsidRDefault="00CB37E4" w:rsidP="00CB37E4">
      <w:pPr>
        <w:pStyle w:val="Heading4"/>
      </w:pPr>
      <w:r>
        <w:t>Model 1…</w:t>
      </w:r>
      <w:r w:rsidR="005B37E3">
        <w:t>land use and use intensity</w:t>
      </w:r>
    </w:p>
    <w:p w:rsidR="00CB37E4" w:rsidRDefault="00CB37E4" w:rsidP="00CB37E4"/>
    <w:p w:rsidR="00CB37E4" w:rsidRDefault="00CB37E4" w:rsidP="00176023">
      <w:pPr>
        <w:pStyle w:val="Heading4"/>
      </w:pPr>
      <w:r w:rsidRPr="00CB37E4">
        <w:t>Model 2</w:t>
      </w:r>
      <w:r>
        <w:t>…</w:t>
      </w:r>
      <w:r w:rsidR="005B37E3">
        <w:t xml:space="preserve"> LU + UI + climate + </w:t>
      </w:r>
      <w:proofErr w:type="spellStart"/>
      <w:r w:rsidR="005B37E3">
        <w:t>percNH</w:t>
      </w:r>
      <w:proofErr w:type="spellEnd"/>
      <w:r w:rsidR="005B37E3">
        <w:t xml:space="preserve"> + </w:t>
      </w:r>
      <w:r w:rsidR="00176023">
        <w:t>interactions</w:t>
      </w:r>
    </w:p>
    <w:p w:rsidR="00176023" w:rsidRDefault="00176023" w:rsidP="00176023"/>
    <w:p w:rsidR="00176023" w:rsidRPr="00176023" w:rsidRDefault="00176023" w:rsidP="00176023">
      <w:pPr>
        <w:rPr>
          <w:i/>
          <w:iCs/>
        </w:rPr>
      </w:pPr>
      <w:r>
        <w:t xml:space="preserve">Model checking – </w:t>
      </w:r>
      <w:r w:rsidRPr="00176023">
        <w:rPr>
          <w:i/>
          <w:iCs/>
        </w:rPr>
        <w:t>sentence in methods, plots etc in supplementary.</w:t>
      </w:r>
    </w:p>
    <w:p w:rsidR="43788FBC" w:rsidRDefault="43788FBC" w:rsidP="4B01567A">
      <w:pPr>
        <w:pStyle w:val="ListParagraph"/>
        <w:numPr>
          <w:ilvl w:val="0"/>
          <w:numId w:val="1"/>
        </w:numPr>
        <w:rPr>
          <w:rFonts w:eastAsiaTheme="minorEastAsia"/>
        </w:rPr>
      </w:pPr>
      <w:proofErr w:type="spellStart"/>
      <w:r>
        <w:t>QQPlots</w:t>
      </w:r>
      <w:proofErr w:type="spellEnd"/>
      <w:r>
        <w:t xml:space="preserve"> </w:t>
      </w:r>
    </w:p>
    <w:p w:rsidR="43788FBC" w:rsidRDefault="43788FBC" w:rsidP="4B01567A">
      <w:pPr>
        <w:pStyle w:val="ListParagraph"/>
        <w:numPr>
          <w:ilvl w:val="0"/>
          <w:numId w:val="1"/>
        </w:numPr>
      </w:pPr>
      <w:r>
        <w:t>Residuals Vs fitted</w:t>
      </w:r>
    </w:p>
    <w:p w:rsidR="43788FBC" w:rsidRDefault="43788FBC" w:rsidP="4B01567A">
      <w:pPr>
        <w:pStyle w:val="ListParagraph"/>
        <w:numPr>
          <w:ilvl w:val="0"/>
          <w:numId w:val="1"/>
        </w:numPr>
      </w:pPr>
      <w:r>
        <w:t xml:space="preserve">Residuals by land use and Residuals against Climate anomaly (homogeneity of variance) </w:t>
      </w:r>
    </w:p>
    <w:p w:rsidR="43788FBC" w:rsidRDefault="43788FBC" w:rsidP="4B01567A">
      <w:pPr>
        <w:pStyle w:val="ListParagraph"/>
        <w:numPr>
          <w:ilvl w:val="0"/>
          <w:numId w:val="1"/>
        </w:numPr>
      </w:pPr>
      <w:r>
        <w:t xml:space="preserve">Variance inflation factors, correlation of fixed effects </w:t>
      </w:r>
      <w:r w:rsidR="2E54E086">
        <w:t>collinearity</w:t>
      </w:r>
    </w:p>
    <w:p w:rsidR="4B01567A" w:rsidRDefault="4B01567A" w:rsidP="00176023">
      <w:pPr>
        <w:pStyle w:val="ListParagraph"/>
      </w:pPr>
    </w:p>
    <w:p w:rsidR="00AD0F3C" w:rsidRDefault="00AD0F3C" w:rsidP="00176023">
      <w:pPr>
        <w:pStyle w:val="ListParagraph"/>
      </w:pPr>
    </w:p>
    <w:p w:rsidR="00DC18ED" w:rsidRDefault="00DC18ED" w:rsidP="00DC18ED">
      <w:pPr>
        <w:pStyle w:val="Heading3"/>
      </w:pPr>
      <w:r>
        <w:t xml:space="preserve">Testing </w:t>
      </w:r>
      <w:r w:rsidR="00AD0F3C">
        <w:t>different baselines</w:t>
      </w:r>
    </w:p>
    <w:p w:rsidR="00CB37E4" w:rsidRDefault="00CB37E4" w:rsidP="00CB37E4"/>
    <w:p w:rsidR="00AD0F3C" w:rsidRPr="00AD0F3C" w:rsidRDefault="00AD0F3C" w:rsidP="00AD0F3C">
      <w:pPr>
        <w:pStyle w:val="ListParagraph"/>
        <w:numPr>
          <w:ilvl w:val="0"/>
          <w:numId w:val="1"/>
        </w:numPr>
        <w:rPr>
          <w:i/>
          <w:iCs/>
        </w:rPr>
      </w:pPr>
      <w:r w:rsidRPr="00AD0F3C">
        <w:rPr>
          <w:i/>
          <w:iCs/>
        </w:rPr>
        <w:t>Add in info here when available on the testing of different baseline times and length.</w:t>
      </w:r>
    </w:p>
    <w:p w:rsidR="00AD0F3C" w:rsidRDefault="00AD0F3C" w:rsidP="00CB37E4"/>
    <w:p w:rsidR="00AD0F3C" w:rsidRPr="00CB37E4" w:rsidRDefault="00AD0F3C" w:rsidP="00CB37E4"/>
    <w:p w:rsidR="00532E63" w:rsidRDefault="00532E63" w:rsidP="00532E63">
      <w:pPr>
        <w:pStyle w:val="Heading2"/>
      </w:pPr>
      <w:r>
        <w:t>Data availability statement</w:t>
      </w:r>
    </w:p>
    <w:p w:rsidR="00ED38BB" w:rsidRPr="00ED38BB" w:rsidRDefault="00ED38BB" w:rsidP="00ED38BB"/>
    <w:p w:rsidR="00532E63" w:rsidRDefault="00532E63" w:rsidP="00532E63">
      <w:pPr>
        <w:pStyle w:val="Heading2"/>
      </w:pPr>
      <w:r>
        <w:t>Code availability statement</w:t>
      </w:r>
    </w:p>
    <w:p w:rsidR="00ED38BB" w:rsidRDefault="00AF1119" w:rsidP="00A92AD9">
      <w:pPr>
        <w:spacing w:before="240"/>
      </w:pPr>
      <w:r>
        <w:t xml:space="preserve">The code required to rerun the analyses presented here is available on </w:t>
      </w:r>
      <w:proofErr w:type="spellStart"/>
      <w:r>
        <w:t>Github</w:t>
      </w:r>
      <w:proofErr w:type="spellEnd"/>
      <w:r w:rsidR="00EB3A22">
        <w:t xml:space="preserve"> (</w:t>
      </w:r>
      <w:r w:rsidR="00EB3A22" w:rsidRPr="00227568">
        <w:rPr>
          <w:i/>
          <w:iCs/>
          <w:highlight w:val="yellow"/>
        </w:rPr>
        <w:t>add URL</w:t>
      </w:r>
      <w:r w:rsidR="00A92AD9" w:rsidRPr="004E01F4">
        <w:t>)</w:t>
      </w:r>
      <w:r w:rsidR="004E01F4">
        <w:t>.</w:t>
      </w:r>
    </w:p>
    <w:p w:rsidR="004E01F4" w:rsidRPr="00A92AD9" w:rsidRDefault="004E01F4" w:rsidP="00A92AD9">
      <w:pPr>
        <w:spacing w:before="240"/>
      </w:pPr>
    </w:p>
    <w:p w:rsidR="00532E63" w:rsidRDefault="00532E63" w:rsidP="00532E63">
      <w:pPr>
        <w:pStyle w:val="Heading2"/>
      </w:pPr>
      <w:r>
        <w:t>Methods references</w:t>
      </w:r>
    </w:p>
    <w:p w:rsidR="00ED38BB" w:rsidRPr="00ED38BB" w:rsidRDefault="00ED38BB" w:rsidP="00ED38BB"/>
    <w:p w:rsidR="00532E63" w:rsidRDefault="00532E63" w:rsidP="00532E63">
      <w:pPr>
        <w:pStyle w:val="Heading2"/>
      </w:pPr>
      <w:r>
        <w:t>Acknowledgements</w:t>
      </w:r>
    </w:p>
    <w:p w:rsidR="004E01F4" w:rsidRPr="004E01F4" w:rsidRDefault="004E01F4" w:rsidP="004E01F4"/>
    <w:p w:rsidR="00ED38BB" w:rsidRPr="00ED38BB" w:rsidRDefault="00ED38BB" w:rsidP="00ED38BB"/>
    <w:p w:rsidR="00532E63" w:rsidRDefault="00532E63" w:rsidP="00532E63">
      <w:pPr>
        <w:pStyle w:val="Heading2"/>
      </w:pPr>
      <w:r>
        <w:t>Author contributions</w:t>
      </w:r>
      <w:r w:rsidR="7F36275F">
        <w:t xml:space="preserve"> </w:t>
      </w:r>
    </w:p>
    <w:p w:rsidR="00532E63" w:rsidRDefault="00532E63" w:rsidP="00777335"/>
    <w:p w:rsidR="00532E63" w:rsidRDefault="00532E63" w:rsidP="00777335"/>
    <w:p w:rsidR="00532E63" w:rsidRDefault="7F36275F" w:rsidP="00532E63">
      <w:pPr>
        <w:pStyle w:val="Heading2"/>
      </w:pPr>
      <w:commentRangeStart w:id="88"/>
      <w:r>
        <w:t>Supplementary Material</w:t>
      </w:r>
      <w:r w:rsidR="00D04F77">
        <w:t xml:space="preserve"> </w:t>
      </w:r>
      <w:commentRangeEnd w:id="88"/>
      <w:r w:rsidR="00505487">
        <w:rPr>
          <w:rStyle w:val="CommentReference"/>
          <w:rFonts w:asciiTheme="minorHAnsi" w:eastAsiaTheme="minorHAnsi" w:hAnsiTheme="minorHAnsi" w:cstheme="minorBidi"/>
          <w:color w:val="auto"/>
        </w:rPr>
        <w:commentReference w:id="88"/>
      </w:r>
    </w:p>
    <w:p w:rsidR="00ED38BB" w:rsidRDefault="00ED38BB" w:rsidP="6475AE95"/>
    <w:p w:rsidR="00532E63" w:rsidRDefault="00532E63" w:rsidP="00532E63">
      <w:pPr>
        <w:pStyle w:val="Heading2"/>
      </w:pPr>
      <w:r>
        <w:t>Competing interest declaration</w:t>
      </w:r>
    </w:p>
    <w:p w:rsidR="002C6589" w:rsidRDefault="002C6589" w:rsidP="002C6589"/>
    <w:p w:rsidR="002C6589" w:rsidRPr="002C6589" w:rsidRDefault="002C6589" w:rsidP="002C6589">
      <w:r>
        <w:t xml:space="preserve">There are no competing interests. </w:t>
      </w:r>
    </w:p>
    <w:p w:rsidR="00ED38BB" w:rsidRPr="00ED38BB" w:rsidRDefault="00ED38BB" w:rsidP="00ED38BB"/>
    <w:p w:rsidR="00532E63" w:rsidRPr="007B6589" w:rsidRDefault="00532E63" w:rsidP="00532E63">
      <w:pPr>
        <w:pStyle w:val="Heading2"/>
      </w:pPr>
      <w:r>
        <w:t xml:space="preserve">Additional information </w:t>
      </w:r>
    </w:p>
    <w:sectPr w:rsidR="00532E63" w:rsidRPr="007B6589" w:rsidSect="00FF0FF6">
      <w:headerReference w:type="default" r:id="rId15"/>
      <w:footerReference w:type="default" r:id="rId16"/>
      <w:pgSz w:w="11906" w:h="16838"/>
      <w:pgMar w:top="1440" w:right="1440" w:bottom="1276"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Outhwaite, Charlie" w:date="2020-02-20T10:19:00Z" w:initials="OC">
    <w:p w:rsidR="00194D65" w:rsidRDefault="00194D65">
      <w:pPr>
        <w:pStyle w:val="CommentText"/>
      </w:pPr>
      <w:r>
        <w:t>Aiming for Nature: https://www.nature.com/nature/for-authors/formatting-guide</w:t>
      </w:r>
      <w:r>
        <w:rPr>
          <w:rStyle w:val="CommentReference"/>
        </w:rPr>
        <w:annotationRef/>
      </w:r>
      <w:r>
        <w:t xml:space="preserve"> </w:t>
      </w:r>
    </w:p>
  </w:comment>
  <w:comment w:id="1" w:author="Outhwaite, Charlie" w:date="2020-03-03T14:28:00Z" w:initials="OC">
    <w:p w:rsidR="00194D65" w:rsidRDefault="00194D65">
      <w:pPr>
        <w:pStyle w:val="CommentText"/>
      </w:pPr>
      <w:r>
        <w:rPr>
          <w:rStyle w:val="CommentReference"/>
        </w:rPr>
        <w:annotationRef/>
      </w:r>
      <w:r>
        <w:t>Convert to Nature style references before submitting</w:t>
      </w:r>
    </w:p>
  </w:comment>
  <w:comment w:id="2" w:author="Charlie Outhwaite" w:date="2020-07-02T10:31:00Z" w:initials="CO">
    <w:p w:rsidR="00194D65" w:rsidRDefault="00194D65">
      <w:pPr>
        <w:pStyle w:val="CommentText"/>
        <w:rPr>
          <w:b/>
          <w:bCs/>
        </w:rPr>
      </w:pPr>
      <w:r>
        <w:rPr>
          <w:rStyle w:val="CommentReference"/>
        </w:rPr>
        <w:annotationRef/>
      </w:r>
      <w:r>
        <w:rPr>
          <w:b/>
          <w:bCs/>
        </w:rPr>
        <w:t>Points to discuss/decisions to make:</w:t>
      </w:r>
    </w:p>
    <w:p w:rsidR="00194D65" w:rsidRDefault="00194D65">
      <w:pPr>
        <w:pStyle w:val="CommentText"/>
        <w:rPr>
          <w:b/>
          <w:bCs/>
        </w:rPr>
      </w:pPr>
    </w:p>
    <w:p w:rsidR="00194D65" w:rsidRDefault="00194D65" w:rsidP="00225DF8">
      <w:pPr>
        <w:pStyle w:val="CommentText"/>
        <w:numPr>
          <w:ilvl w:val="0"/>
          <w:numId w:val="20"/>
        </w:numPr>
      </w:pPr>
      <w:r w:rsidRPr="0086046F">
        <w:t xml:space="preserve"> Present richness and abundance results?</w:t>
      </w:r>
    </w:p>
    <w:p w:rsidR="00194D65" w:rsidRDefault="00194D65" w:rsidP="00225DF8">
      <w:pPr>
        <w:pStyle w:val="CommentText"/>
        <w:numPr>
          <w:ilvl w:val="0"/>
          <w:numId w:val="20"/>
        </w:numPr>
      </w:pPr>
      <w:r>
        <w:t xml:space="preserve"> Present mean and max anomaly results?</w:t>
      </w:r>
    </w:p>
    <w:p w:rsidR="00194D65" w:rsidRDefault="00194D65" w:rsidP="00225DF8">
      <w:pPr>
        <w:pStyle w:val="CommentText"/>
        <w:numPr>
          <w:ilvl w:val="0"/>
          <w:numId w:val="20"/>
        </w:numPr>
      </w:pPr>
      <w:r>
        <w:t xml:space="preserve"> Think about additional analyses to reassure reviewers.</w:t>
      </w:r>
    </w:p>
    <w:p w:rsidR="00194D65" w:rsidRPr="0086046F" w:rsidRDefault="00194D65" w:rsidP="00943A40">
      <w:pPr>
        <w:pStyle w:val="CommentText"/>
        <w:numPr>
          <w:ilvl w:val="1"/>
          <w:numId w:val="20"/>
        </w:numPr>
      </w:pPr>
      <w:r>
        <w:t xml:space="preserve"> Different temperature baselines – length and year span.</w:t>
      </w:r>
    </w:p>
    <w:p w:rsidR="00194D65" w:rsidRDefault="00194D65">
      <w:pPr>
        <w:pStyle w:val="CommentText"/>
        <w:rPr>
          <w:b/>
          <w:bCs/>
        </w:rPr>
      </w:pPr>
    </w:p>
    <w:p w:rsidR="00194D65" w:rsidRDefault="00194D65">
      <w:pPr>
        <w:pStyle w:val="CommentText"/>
        <w:rPr>
          <w:b/>
          <w:bCs/>
        </w:rPr>
      </w:pPr>
    </w:p>
    <w:p w:rsidR="00194D65" w:rsidRPr="00225DF8" w:rsidRDefault="00194D65">
      <w:pPr>
        <w:pStyle w:val="CommentText"/>
        <w:rPr>
          <w:b/>
          <w:bCs/>
        </w:rPr>
      </w:pPr>
    </w:p>
  </w:comment>
  <w:comment w:id="3" w:author="Tim Newbold" w:date="2020-08-07T06:38:00Z" w:initials="TN">
    <w:p w:rsidR="00194D65" w:rsidRDefault="00194D65">
      <w:pPr>
        <w:pStyle w:val="CommentText"/>
      </w:pPr>
      <w:r>
        <w:rPr>
          <w:rStyle w:val="CommentReference"/>
        </w:rPr>
        <w:annotationRef/>
      </w:r>
      <w:r>
        <w:t>A very good start!</w:t>
      </w:r>
    </w:p>
  </w:comment>
  <w:comment w:id="4" w:author="Tim Newbold" w:date="2020-08-07T06:38:00Z" w:initials="TN">
    <w:p w:rsidR="00194D65" w:rsidRDefault="00194D65">
      <w:pPr>
        <w:pStyle w:val="CommentText"/>
      </w:pPr>
      <w:r>
        <w:rPr>
          <w:rStyle w:val="CommentReference"/>
        </w:rPr>
        <w:annotationRef/>
      </w:r>
      <w:r>
        <w:t xml:space="preserve">I think the Bartlett and </w:t>
      </w:r>
      <w:proofErr w:type="spellStart"/>
      <w:r>
        <w:t>Jetz</w:t>
      </w:r>
      <w:proofErr w:type="spellEnd"/>
      <w:r>
        <w:t xml:space="preserve"> papers could be dropped in favour of more directly relevant papers.</w:t>
      </w:r>
    </w:p>
  </w:comment>
  <w:comment w:id="5" w:author="Tim Newbold" w:date="2020-08-07T06:40:00Z" w:initials="TN">
    <w:p w:rsidR="00194D65" w:rsidRDefault="00194D65">
      <w:pPr>
        <w:pStyle w:val="CommentText"/>
      </w:pPr>
      <w:r>
        <w:rPr>
          <w:rStyle w:val="CommentReference"/>
        </w:rPr>
        <w:annotationRef/>
      </w:r>
      <w:r>
        <w:t>Most previous studies haven’t considered drivers I think. It would be good to capture this somewhere.</w:t>
      </w:r>
    </w:p>
  </w:comment>
  <w:comment w:id="6" w:author="Tim Newbold" w:date="2020-08-07T06:40:00Z" w:initials="TN">
    <w:p w:rsidR="00194D65" w:rsidRDefault="00194D65">
      <w:pPr>
        <w:pStyle w:val="CommentText"/>
      </w:pPr>
      <w:r>
        <w:rPr>
          <w:rStyle w:val="CommentReference"/>
        </w:rPr>
        <w:annotationRef/>
      </w:r>
      <w:r>
        <w:t>This comes out of the blue here. I think we need to try to capture the concept of driver interactions in the earlier sections.</w:t>
      </w:r>
    </w:p>
  </w:comment>
  <w:comment w:id="7" w:author="Tim Newbold" w:date="2020-08-07T06:42:00Z" w:initials="TN">
    <w:p w:rsidR="00194D65" w:rsidRDefault="00194D65">
      <w:pPr>
        <w:pStyle w:val="CommentText"/>
      </w:pPr>
      <w:r>
        <w:rPr>
          <w:rStyle w:val="CommentReference"/>
        </w:rPr>
        <w:annotationRef/>
      </w:r>
      <w:r>
        <w:t>I think the key thing is the response to the interaction of climate change and land-use change. In fact, insects increase with climate change in primary vegetation.</w:t>
      </w:r>
    </w:p>
  </w:comment>
  <w:comment w:id="8" w:author="Tim Newbold" w:date="2020-08-07T06:44:00Z" w:initials="TN">
    <w:p w:rsidR="00194D65" w:rsidRDefault="00194D65">
      <w:pPr>
        <w:pStyle w:val="CommentText"/>
      </w:pPr>
      <w:r>
        <w:rPr>
          <w:rStyle w:val="CommentReference"/>
        </w:rPr>
        <w:annotationRef/>
      </w:r>
      <w:r>
        <w:t>Perhaps leave this until the next sentence where you provide the detail of responses.</w:t>
      </w:r>
    </w:p>
  </w:comment>
  <w:comment w:id="9" w:author="Tim Newbold" w:date="2020-08-07T06:43:00Z" w:initials="TN">
    <w:p w:rsidR="00194D65" w:rsidRDefault="00194D65">
      <w:pPr>
        <w:pStyle w:val="CommentText"/>
      </w:pPr>
      <w:r>
        <w:rPr>
          <w:rStyle w:val="CommentReference"/>
        </w:rPr>
        <w:annotationRef/>
      </w:r>
      <w:r>
        <w:t>Again, I think the key thing is how climate change and land-use change interact.</w:t>
      </w:r>
    </w:p>
  </w:comment>
  <w:comment w:id="10" w:author="Tim Newbold" w:date="2020-08-07T06:44:00Z" w:initials="TN">
    <w:p w:rsidR="00194D65" w:rsidRDefault="00194D65">
      <w:pPr>
        <w:pStyle w:val="CommentText"/>
      </w:pPr>
      <w:r>
        <w:rPr>
          <w:rStyle w:val="CommentReference"/>
        </w:rPr>
        <w:annotationRef/>
      </w:r>
      <w:r>
        <w:t>You haven’t introduced this idea yet, so it is a bit confusing here. A suggested alternative for this sentence:</w:t>
      </w:r>
    </w:p>
    <w:p w:rsidR="00194D65" w:rsidRDefault="00194D65">
      <w:pPr>
        <w:pStyle w:val="CommentText"/>
      </w:pPr>
    </w:p>
    <w:p w:rsidR="00194D65" w:rsidRDefault="00194D65">
      <w:pPr>
        <w:pStyle w:val="CommentText"/>
      </w:pPr>
      <w:r>
        <w:t>“The greatest declines (XX%) in insect abundance were seen in intensive agriculture in areas that experienced the largest recent climate warming”.</w:t>
      </w:r>
    </w:p>
  </w:comment>
  <w:comment w:id="11" w:author="Tim Newbold" w:date="2020-08-07T06:48:00Z" w:initials="TN">
    <w:p w:rsidR="00194D65" w:rsidRDefault="00194D65">
      <w:pPr>
        <w:pStyle w:val="CommentText"/>
      </w:pPr>
      <w:r>
        <w:rPr>
          <w:rStyle w:val="CommentReference"/>
        </w:rPr>
        <w:annotationRef/>
      </w:r>
      <w:r>
        <w:t>I think we should highlight here the implication from our results that insect declines will get a lot greater as the climate continues to warm in future.</w:t>
      </w:r>
    </w:p>
  </w:comment>
  <w:comment w:id="12" w:author="Tim Newbold" w:date="2020-08-07T06:48:00Z" w:initials="TN">
    <w:p w:rsidR="00194D65" w:rsidRDefault="00194D65">
      <w:pPr>
        <w:pStyle w:val="CommentText"/>
      </w:pPr>
      <w:r>
        <w:rPr>
          <w:rStyle w:val="CommentReference"/>
        </w:rPr>
        <w:annotationRef/>
      </w:r>
      <w:r>
        <w:t xml:space="preserve">We could also mention the importance of mitigating climate change. </w:t>
      </w:r>
    </w:p>
  </w:comment>
  <w:comment w:id="13" w:author="Tim Newbold" w:date="2020-08-07T06:49:00Z" w:initials="TN">
    <w:p w:rsidR="00194D65" w:rsidRDefault="00194D65">
      <w:pPr>
        <w:pStyle w:val="CommentText"/>
      </w:pPr>
      <w:r>
        <w:rPr>
          <w:rStyle w:val="CommentReference"/>
        </w:rPr>
        <w:annotationRef/>
      </w:r>
      <w:r>
        <w:t>Rephrase this in more general terms, since you haven’t introduced the anomalies yet.</w:t>
      </w:r>
    </w:p>
  </w:comment>
  <w:comment w:id="14" w:author="Tim Newbold" w:date="2020-08-07T06:49:00Z" w:initials="TN">
    <w:p w:rsidR="00194D65" w:rsidRDefault="00194D65">
      <w:pPr>
        <w:pStyle w:val="CommentText"/>
      </w:pPr>
      <w:r>
        <w:rPr>
          <w:rStyle w:val="CommentReference"/>
        </w:rPr>
        <w:annotationRef/>
      </w:r>
      <w:r>
        <w:t>Also Soroye et al. (2020).</w:t>
      </w:r>
    </w:p>
  </w:comment>
  <w:comment w:id="15" w:author="Tim Newbold" w:date="2020-08-07T06:50:00Z" w:initials="TN">
    <w:p w:rsidR="00194D65" w:rsidRDefault="00194D65">
      <w:pPr>
        <w:pStyle w:val="CommentText"/>
      </w:pPr>
      <w:r>
        <w:rPr>
          <w:rStyle w:val="CommentReference"/>
        </w:rPr>
        <w:annotationRef/>
      </w:r>
      <w:r>
        <w:t>Could you somehow summarise these statistics, rather than listing them individually?</w:t>
      </w:r>
    </w:p>
  </w:comment>
  <w:comment w:id="16" w:author="Tim Newbold" w:date="2020-08-07T06:50:00Z" w:initials="TN">
    <w:p w:rsidR="00194D65" w:rsidRDefault="00194D65">
      <w:pPr>
        <w:pStyle w:val="CommentText"/>
      </w:pPr>
      <w:r>
        <w:rPr>
          <w:rStyle w:val="CommentReference"/>
        </w:rPr>
        <w:annotationRef/>
      </w:r>
      <w:r>
        <w:t>I am not clear what this sentence adds on its own. Could the point about some positive changes be integrated into the previous sentences?</w:t>
      </w:r>
    </w:p>
  </w:comment>
  <w:comment w:id="17" w:author="Tim Newbold" w:date="2020-08-07T06:51:00Z" w:initials="TN">
    <w:p w:rsidR="00194D65" w:rsidRDefault="00194D65">
      <w:pPr>
        <w:pStyle w:val="CommentText"/>
      </w:pPr>
      <w:r>
        <w:rPr>
          <w:rStyle w:val="CommentReference"/>
        </w:rPr>
        <w:annotationRef/>
      </w:r>
      <w:r>
        <w:t>Good!</w:t>
      </w:r>
    </w:p>
  </w:comment>
  <w:comment w:id="18" w:author="Tim Newbold" w:date="2020-08-07T06:52:00Z" w:initials="TN">
    <w:p w:rsidR="00194D65" w:rsidRDefault="00194D65">
      <w:pPr>
        <w:pStyle w:val="CommentText"/>
      </w:pPr>
      <w:r>
        <w:rPr>
          <w:rStyle w:val="CommentReference"/>
        </w:rPr>
        <w:annotationRef/>
      </w:r>
      <w:r>
        <w:t>I think we need to explain before this point exactly why and now we expect land-use change and climate change to interact.</w:t>
      </w:r>
    </w:p>
  </w:comment>
  <w:comment w:id="19" w:author="Charlie Outhwaite" w:date="2020-08-05T09:54:00Z" w:initials="CO">
    <w:p w:rsidR="00194D65" w:rsidRDefault="00194D65">
      <w:pPr>
        <w:pStyle w:val="CommentText"/>
      </w:pPr>
      <w:r>
        <w:rPr>
          <w:rStyle w:val="CommentReference"/>
        </w:rPr>
        <w:annotationRef/>
      </w:r>
      <w:r>
        <w:t>Currently see abundance results in text and species richness results mentioned in text and figures shown as Extended Data Figures. Apart from Fig 1 which includes both.</w:t>
      </w:r>
    </w:p>
  </w:comment>
  <w:comment w:id="20" w:author="Tim Newbold" w:date="2020-08-07T06:54:00Z" w:initials="TN">
    <w:p w:rsidR="00194D65" w:rsidRDefault="00194D65">
      <w:pPr>
        <w:pStyle w:val="CommentText"/>
      </w:pPr>
      <w:r>
        <w:rPr>
          <w:rStyle w:val="CommentReference"/>
        </w:rPr>
        <w:annotationRef/>
      </w:r>
      <w:r>
        <w:t>Sounds good.</w:t>
      </w:r>
    </w:p>
  </w:comment>
  <w:comment w:id="21" w:author="Tim Newbold" w:date="2020-08-07T06:54:00Z" w:initials="TN">
    <w:p w:rsidR="00194D65" w:rsidRDefault="00194D65">
      <w:pPr>
        <w:pStyle w:val="CommentText"/>
      </w:pPr>
      <w:r>
        <w:rPr>
          <w:rStyle w:val="CommentReference"/>
        </w:rPr>
        <w:annotationRef/>
      </w:r>
      <w:r>
        <w:t>I think we need a short section in the preceding paragraphs explaining why this is more relevant than a simple climate anomaly.</w:t>
      </w:r>
    </w:p>
  </w:comment>
  <w:comment w:id="23" w:author="Charlie Outhwaite" w:date="2020-08-05T09:55:00Z" w:initials="CO">
    <w:p w:rsidR="00194D65" w:rsidRDefault="00194D65">
      <w:pPr>
        <w:pStyle w:val="CommentText"/>
      </w:pPr>
      <w:r>
        <w:rPr>
          <w:rStyle w:val="CommentReference"/>
        </w:rPr>
        <w:annotationRef/>
      </w:r>
      <w:r>
        <w:t>Similar here, maximum results could be shown in Extended Data Figures.</w:t>
      </w:r>
    </w:p>
  </w:comment>
  <w:comment w:id="22" w:author="Tim Newbold" w:date="2020-08-07T06:55:00Z" w:initials="TN">
    <w:p w:rsidR="00194D65" w:rsidRDefault="00194D65">
      <w:pPr>
        <w:pStyle w:val="CommentText"/>
      </w:pPr>
      <w:r>
        <w:rPr>
          <w:rStyle w:val="CommentReference"/>
        </w:rPr>
        <w:annotationRef/>
      </w:r>
      <w:r>
        <w:t>Could you integrate this into the previous sentence? I.e., just say that we tested both mean and maximum temperatures.</w:t>
      </w:r>
    </w:p>
  </w:comment>
  <w:comment w:id="24" w:author="Tim Newbold" w:date="2020-08-07T06:56:00Z" w:initials="TN">
    <w:p w:rsidR="00194D65" w:rsidRDefault="00194D65">
      <w:pPr>
        <w:pStyle w:val="CommentText"/>
      </w:pPr>
      <w:r>
        <w:rPr>
          <w:rStyle w:val="CommentReference"/>
        </w:rPr>
        <w:annotationRef/>
      </w:r>
      <w:r>
        <w:t>You have mentioned land use, land-use intensity and climate change several times now. You could compress the text here to save words I think.</w:t>
      </w:r>
    </w:p>
  </w:comment>
  <w:comment w:id="25" w:author="Tim Newbold" w:date="2020-08-07T06:56:00Z" w:initials="TN">
    <w:p w:rsidR="00194D65" w:rsidRDefault="00194D65">
      <w:pPr>
        <w:pStyle w:val="CommentText"/>
      </w:pPr>
      <w:r>
        <w:rPr>
          <w:rStyle w:val="CommentReference"/>
        </w:rPr>
        <w:annotationRef/>
      </w:r>
      <w:r>
        <w:t>This comes out of the blue. I think we need to have introduced the idea of natural habitat buffering earlier. I.e., explain why it might help.</w:t>
      </w:r>
    </w:p>
  </w:comment>
  <w:comment w:id="26" w:author="Tim Newbold" w:date="2020-08-07T06:57:00Z" w:initials="TN">
    <w:p w:rsidR="00194D65" w:rsidRDefault="00194D65">
      <w:pPr>
        <w:pStyle w:val="CommentText"/>
      </w:pPr>
      <w:r>
        <w:rPr>
          <w:rStyle w:val="CommentReference"/>
        </w:rPr>
        <w:annotationRef/>
      </w:r>
      <w:r>
        <w:t>I think throughout we should be focusing on the interaction between climate change and land-use change. That is what our study is best placed to test. If we were to look at the effects of climate change alone, we would need different methods.</w:t>
      </w:r>
    </w:p>
  </w:comment>
  <w:comment w:id="27" w:author="Charlie Outhwaite" w:date="2020-06-11T10:41:00Z" w:initials="CO">
    <w:p w:rsidR="00194D65" w:rsidRDefault="00194D65">
      <w:pPr>
        <w:pStyle w:val="CommentText"/>
      </w:pPr>
      <w:r>
        <w:rPr>
          <w:rStyle w:val="CommentReference"/>
        </w:rPr>
        <w:annotationRef/>
      </w:r>
      <w:r>
        <w:t>Probably won’t have the space to structure with subheadings but useful for now for drafting</w:t>
      </w:r>
    </w:p>
  </w:comment>
  <w:comment w:id="28" w:author="Tim Newbold" w:date="2020-08-07T06:58:00Z" w:initials="TN">
    <w:p w:rsidR="00194D65" w:rsidRDefault="00194D65">
      <w:pPr>
        <w:pStyle w:val="CommentText"/>
      </w:pPr>
      <w:r>
        <w:rPr>
          <w:rStyle w:val="CommentReference"/>
        </w:rPr>
        <w:annotationRef/>
      </w:r>
      <w:r>
        <w:t>No, I think we should aim for something like 1,500 words of main text for a Letter rather than an Article.</w:t>
      </w:r>
    </w:p>
  </w:comment>
  <w:comment w:id="29" w:author="Tim Newbold" w:date="2020-08-07T06:59:00Z" w:initials="TN">
    <w:p w:rsidR="00194D65" w:rsidRDefault="00194D65">
      <w:pPr>
        <w:pStyle w:val="CommentText"/>
      </w:pPr>
      <w:r>
        <w:rPr>
          <w:rStyle w:val="CommentReference"/>
        </w:rPr>
        <w:annotationRef/>
      </w:r>
      <w:r>
        <w:t>Give a %</w:t>
      </w:r>
    </w:p>
  </w:comment>
  <w:comment w:id="30" w:author="Tim Newbold" w:date="2020-08-07T06:59:00Z" w:initials="TN">
    <w:p w:rsidR="00194D65" w:rsidRDefault="00194D65">
      <w:pPr>
        <w:pStyle w:val="CommentText"/>
      </w:pPr>
      <w:r>
        <w:rPr>
          <w:rStyle w:val="CommentReference"/>
        </w:rPr>
        <w:annotationRef/>
      </w:r>
      <w:r>
        <w:t>I think this could be said in the figure legend, to avoid breaking up the text here.</w:t>
      </w:r>
    </w:p>
  </w:comment>
  <w:comment w:id="31" w:author="Tim Newbold" w:date="2020-08-07T07:00:00Z" w:initials="TN">
    <w:p w:rsidR="00194D65" w:rsidRDefault="00194D65">
      <w:pPr>
        <w:pStyle w:val="CommentText"/>
      </w:pPr>
      <w:r>
        <w:rPr>
          <w:rStyle w:val="CommentReference"/>
        </w:rPr>
        <w:annotationRef/>
      </w:r>
      <w:r>
        <w:t>Again, this breaks up the text here. Could we just have parentheses after the first mention of high intensity, explaining exactly what that is.</w:t>
      </w:r>
    </w:p>
  </w:comment>
  <w:comment w:id="32" w:author="Tim Newbold" w:date="2020-08-07T07:01:00Z" w:initials="TN">
    <w:p w:rsidR="00194D65" w:rsidRDefault="00194D65">
      <w:pPr>
        <w:pStyle w:val="CommentText"/>
      </w:pPr>
      <w:r>
        <w:rPr>
          <w:rStyle w:val="CommentReference"/>
        </w:rPr>
        <w:annotationRef/>
      </w:r>
      <w:r>
        <w:t>Incorporate the statistics into the preceding sentences.</w:t>
      </w:r>
    </w:p>
  </w:comment>
  <w:comment w:id="34" w:author="Charlie Outhwaite" w:date="2020-08-05T10:04:00Z" w:initials="CO">
    <w:p w:rsidR="00194D65" w:rsidRDefault="00194D65">
      <w:pPr>
        <w:pStyle w:val="CommentText"/>
      </w:pPr>
      <w:r>
        <w:rPr>
          <w:rStyle w:val="CommentReference"/>
        </w:rPr>
        <w:annotationRef/>
      </w:r>
      <w:r>
        <w:t>Possibly Oliver et al 2015 Nat Comms</w:t>
      </w:r>
    </w:p>
  </w:comment>
  <w:comment w:id="33" w:author="Tim Newbold" w:date="2020-08-07T07:01:00Z" w:initials="TN">
    <w:p w:rsidR="00194D65" w:rsidRDefault="00194D65">
      <w:pPr>
        <w:pStyle w:val="CommentText"/>
      </w:pPr>
      <w:r>
        <w:rPr>
          <w:rStyle w:val="CommentReference"/>
        </w:rPr>
        <w:annotationRef/>
      </w:r>
      <w:r>
        <w:t xml:space="preserve">Given that we are likely to go for a shorter-format paper, I suggest that we introduce all of the results, and then explain what the implications are. </w:t>
      </w:r>
    </w:p>
  </w:comment>
  <w:comment w:id="35" w:author="McCann, Peter" w:date="2020-06-15T11:20:00Z" w:initials="MP">
    <w:p w:rsidR="00194D65" w:rsidRDefault="00194D65">
      <w:pPr>
        <w:pStyle w:val="CommentText"/>
      </w:pPr>
      <w:r>
        <w:t xml:space="preserve">This graph looks a bit different from mine, mine had higher abundance in SV than </w:t>
      </w:r>
      <w:proofErr w:type="spellStart"/>
      <w:r>
        <w:t>AG.Low</w:t>
      </w:r>
      <w:proofErr w:type="spellEnd"/>
      <w:r>
        <w:t>. The richness graph looks the same</w:t>
      </w:r>
      <w:r>
        <w:rPr>
          <w:rStyle w:val="CommentReference"/>
        </w:rPr>
        <w:annotationRef/>
      </w:r>
    </w:p>
  </w:comment>
  <w:comment w:id="36" w:author="McCann, Peter" w:date="2020-06-15T11:24:00Z" w:initials="MP">
    <w:p w:rsidR="00194D65" w:rsidRDefault="00194D65">
      <w:pPr>
        <w:pStyle w:val="CommentText"/>
      </w:pPr>
      <w:proofErr w:type="gramStart"/>
      <w:r>
        <w:t>above</w:t>
      </w:r>
      <w:proofErr w:type="gramEnd"/>
      <w:r>
        <w:t xml:space="preserve"> comment about checking SV, also the site locations needs to be specifically for the insect sites in PREDICTS with complete data, (above one is either all sites or all insect sites)</w:t>
      </w:r>
      <w:r>
        <w:rPr>
          <w:rStyle w:val="CommentReference"/>
        </w:rPr>
        <w:annotationRef/>
      </w:r>
    </w:p>
    <w:p w:rsidR="00194D65" w:rsidRDefault="00194D65">
      <w:pPr>
        <w:pStyle w:val="CommentText"/>
      </w:pPr>
    </w:p>
  </w:comment>
  <w:comment w:id="37" w:author="Charlie Outhwaite" w:date="2020-07-06T10:56:00Z" w:initials="CO">
    <w:p w:rsidR="00194D65" w:rsidRDefault="00194D65">
      <w:pPr>
        <w:pStyle w:val="CommentText"/>
      </w:pPr>
      <w:r>
        <w:rPr>
          <w:rStyle w:val="CommentReference"/>
        </w:rPr>
        <w:annotationRef/>
      </w:r>
      <w:r>
        <w:t>Might be worth looking over the code to see what has been done that is different from your approach.</w:t>
      </w:r>
    </w:p>
  </w:comment>
  <w:comment w:id="38" w:author="McCann, Peter" w:date="2020-07-10T11:36:00Z" w:initials="MP">
    <w:p w:rsidR="00194D65" w:rsidRDefault="00194D65">
      <w:pPr>
        <w:pStyle w:val="CommentText"/>
      </w:pPr>
      <w:r>
        <w:t>Yeah I'll do that</w:t>
      </w:r>
      <w:r>
        <w:rPr>
          <w:rStyle w:val="CommentReference"/>
        </w:rPr>
        <w:annotationRef/>
      </w:r>
    </w:p>
  </w:comment>
  <w:comment w:id="39" w:author="Charlie Outhwaite" w:date="2020-08-05T10:15:00Z" w:initials="CO">
    <w:p w:rsidR="00194D65" w:rsidRDefault="00194D65">
      <w:pPr>
        <w:pStyle w:val="CommentText"/>
      </w:pPr>
      <w:r>
        <w:rPr>
          <w:rStyle w:val="CommentReference"/>
        </w:rPr>
        <w:annotationRef/>
      </w:r>
      <w:r>
        <w:t>Figure edits to do:</w:t>
      </w:r>
    </w:p>
    <w:p w:rsidR="00194D65" w:rsidRDefault="00194D65" w:rsidP="00E363C3">
      <w:pPr>
        <w:pStyle w:val="CommentText"/>
        <w:numPr>
          <w:ilvl w:val="0"/>
          <w:numId w:val="20"/>
        </w:numPr>
      </w:pPr>
      <w:r>
        <w:t xml:space="preserve"> Adjust so “b.” label not cut off.</w:t>
      </w:r>
    </w:p>
  </w:comment>
  <w:comment w:id="40" w:author="Charlie Outhwaite" w:date="2020-08-05T11:05:00Z" w:initials="CO">
    <w:p w:rsidR="00194D65" w:rsidRDefault="00194D65">
      <w:pPr>
        <w:pStyle w:val="CommentText"/>
      </w:pPr>
      <w:r>
        <w:rPr>
          <w:rStyle w:val="CommentReference"/>
        </w:rPr>
        <w:annotationRef/>
      </w:r>
      <w:r>
        <w:t>Think this section can be shortened.</w:t>
      </w:r>
    </w:p>
  </w:comment>
  <w:comment w:id="42" w:author="Tim Newbold" w:date="2020-08-07T07:03:00Z" w:initials="TN">
    <w:p w:rsidR="00194D65" w:rsidRDefault="00194D65">
      <w:pPr>
        <w:pStyle w:val="CommentText"/>
      </w:pPr>
      <w:r>
        <w:rPr>
          <w:rStyle w:val="CommentReference"/>
        </w:rPr>
        <w:annotationRef/>
      </w:r>
      <w:r>
        <w:t>It is the interaction that is key here I think.</w:t>
      </w:r>
    </w:p>
  </w:comment>
  <w:comment w:id="41" w:author="Tim Newbold" w:date="2020-08-07T07:05:00Z" w:initials="TN">
    <w:p w:rsidR="00194D65" w:rsidRDefault="00194D65">
      <w:pPr>
        <w:pStyle w:val="CommentText"/>
      </w:pPr>
      <w:r>
        <w:rPr>
          <w:rStyle w:val="CommentReference"/>
        </w:rPr>
        <w:annotationRef/>
      </w:r>
      <w:r>
        <w:t xml:space="preserve">I think this is detail that can be left until the methods section. In the main text, just give enough detail (in the one paragraph at the end of the introduction) that the main results can be understood. </w:t>
      </w:r>
    </w:p>
  </w:comment>
  <w:comment w:id="44" w:author="Charlie Outhwaite" w:date="2020-07-09T16:28:00Z" w:initials="CO">
    <w:p w:rsidR="00194D65" w:rsidRDefault="00194D65">
      <w:pPr>
        <w:pStyle w:val="CommentText"/>
      </w:pPr>
      <w:r>
        <w:rPr>
          <w:rStyle w:val="CommentReference"/>
        </w:rPr>
        <w:annotationRef/>
      </w:r>
      <w:r>
        <w:t>There is now a new version v4.04</w:t>
      </w:r>
    </w:p>
  </w:comment>
  <w:comment w:id="45" w:author="Tim Newbold" w:date="2020-08-07T07:08:00Z" w:initials="TN">
    <w:p w:rsidR="00194D65" w:rsidRDefault="00194D65">
      <w:pPr>
        <w:pStyle w:val="CommentText"/>
      </w:pPr>
      <w:r>
        <w:rPr>
          <w:rStyle w:val="CommentReference"/>
        </w:rPr>
        <w:annotationRef/>
      </w:r>
      <w:r>
        <w:t>Unless there have been major changes to the estimates, I think it is probably not worth re-running our models.</w:t>
      </w:r>
    </w:p>
  </w:comment>
  <w:comment w:id="46" w:author="Charlie Outhwaite" w:date="2020-07-09T16:31:00Z" w:initials="CO">
    <w:p w:rsidR="00194D65" w:rsidRDefault="00194D65">
      <w:pPr>
        <w:pStyle w:val="CommentText"/>
      </w:pPr>
      <w:r>
        <w:rPr>
          <w:rStyle w:val="CommentReference"/>
        </w:rPr>
        <w:annotationRef/>
      </w:r>
      <w:r>
        <w:t>Suggestion from discussions: run with longer baseline time, and alternative (more recent) years to test for differences in results due to choice of baseline.</w:t>
      </w:r>
    </w:p>
  </w:comment>
  <w:comment w:id="43" w:author="Tim Newbold" w:date="2020-08-07T07:07:00Z" w:initials="TN">
    <w:p w:rsidR="00194D65" w:rsidRDefault="00194D65">
      <w:pPr>
        <w:pStyle w:val="CommentText"/>
      </w:pPr>
      <w:r>
        <w:rPr>
          <w:rStyle w:val="CommentReference"/>
        </w:rPr>
        <w:annotationRef/>
      </w:r>
      <w:r>
        <w:t>Again, this should be mostly in the Methods section. I think we will need a brief summary of the key details in the methods paragraph at the end of the introduction.</w:t>
      </w:r>
    </w:p>
  </w:comment>
  <w:comment w:id="47" w:author="Tim Newbold" w:date="2020-08-07T07:09:00Z" w:initials="TN">
    <w:p w:rsidR="000941F8" w:rsidRDefault="000941F8">
      <w:pPr>
        <w:pStyle w:val="CommentText"/>
      </w:pPr>
      <w:r>
        <w:rPr>
          <w:rStyle w:val="CommentReference"/>
        </w:rPr>
        <w:annotationRef/>
      </w:r>
      <w:r>
        <w:t>This rationale should have come much earlier I think.</w:t>
      </w:r>
    </w:p>
  </w:comment>
  <w:comment w:id="48" w:author="Tim Newbold" w:date="2020-08-07T07:12:00Z" w:initials="TN">
    <w:p w:rsidR="000941F8" w:rsidRDefault="000941F8">
      <w:pPr>
        <w:pStyle w:val="CommentText"/>
      </w:pPr>
      <w:r>
        <w:rPr>
          <w:rStyle w:val="CommentReference"/>
        </w:rPr>
        <w:annotationRef/>
      </w:r>
      <w:r w:rsidRPr="000941F8">
        <w:t>I think this could come in the methods paragraph</w:t>
      </w:r>
      <w:r>
        <w:t xml:space="preserve"> (shortened to a couple of sentences)</w:t>
      </w:r>
      <w:r w:rsidRPr="000941F8">
        <w:t xml:space="preserve">, and I think </w:t>
      </w:r>
      <w:r w:rsidR="0093128F">
        <w:t xml:space="preserve">the maps in </w:t>
      </w:r>
      <w:r w:rsidRPr="000941F8">
        <w:t>Figure 2 could actually be an Extended Data item.</w:t>
      </w:r>
    </w:p>
  </w:comment>
  <w:comment w:id="49" w:author="Tim Newbold" w:date="2020-08-07T07:13:00Z" w:initials="TN">
    <w:p w:rsidR="000941F8" w:rsidRDefault="000941F8">
      <w:pPr>
        <w:pStyle w:val="CommentText"/>
      </w:pPr>
      <w:r>
        <w:rPr>
          <w:rStyle w:val="CommentReference"/>
        </w:rPr>
        <w:annotationRef/>
      </w:r>
      <w:r>
        <w:t>I think this should be rephrased so it is not a description of how insect abundance/richness respond to climate anomaly in each land use, but to present the response to the interaction in total. I.e., where are the greatest declines seen?</w:t>
      </w:r>
    </w:p>
  </w:comment>
  <w:comment w:id="50" w:author="Tim Newbold" w:date="2020-08-07T07:14:00Z" w:initials="TN">
    <w:p w:rsidR="000941F8" w:rsidRDefault="000941F8">
      <w:pPr>
        <w:pStyle w:val="CommentText"/>
      </w:pPr>
      <w:r>
        <w:rPr>
          <w:rStyle w:val="CommentReference"/>
        </w:rPr>
        <w:annotationRef/>
      </w:r>
      <w:r>
        <w:t>This should have been mentioned in the introduction.</w:t>
      </w:r>
    </w:p>
  </w:comment>
  <w:comment w:id="51" w:author="Tim Newbold" w:date="2020-08-07T07:16:00Z" w:initials="TN">
    <w:p w:rsidR="000941F8" w:rsidRDefault="000941F8">
      <w:pPr>
        <w:pStyle w:val="CommentText"/>
      </w:pPr>
      <w:r>
        <w:rPr>
          <w:rStyle w:val="CommentReference"/>
        </w:rPr>
        <w:annotationRef/>
      </w:r>
      <w:r>
        <w:t>I don’t think the interaction can be worse in intensified landscapes, as land-use intensity is a part of the interaction.</w:t>
      </w:r>
    </w:p>
  </w:comment>
  <w:comment w:id="52" w:author="Tim Newbold" w:date="2020-08-07T07:17:00Z" w:initials="TN">
    <w:p w:rsidR="000941F8" w:rsidRDefault="000941F8">
      <w:pPr>
        <w:pStyle w:val="CommentText"/>
      </w:pPr>
      <w:r>
        <w:rPr>
          <w:rStyle w:val="CommentReference"/>
        </w:rPr>
        <w:annotationRef/>
      </w:r>
      <w:r>
        <w:t>This is rather repetitive of previous sentences. Could be integrated I think.</w:t>
      </w:r>
    </w:p>
  </w:comment>
  <w:comment w:id="53" w:author="Tim Newbold" w:date="2020-08-07T07:18:00Z" w:initials="TN">
    <w:p w:rsidR="000941F8" w:rsidRDefault="000941F8">
      <w:pPr>
        <w:pStyle w:val="CommentText"/>
      </w:pPr>
      <w:r>
        <w:rPr>
          <w:rStyle w:val="CommentReference"/>
        </w:rPr>
        <w:annotationRef/>
      </w:r>
      <w:r>
        <w:t>Tropical communities clearly are more sensitive to land-use change! The problem would be if this disproportionate sensitivity was driven by something other than the climate anomaly measure.</w:t>
      </w:r>
    </w:p>
  </w:comment>
  <w:comment w:id="54" w:author="Charlie Outhwaite" w:date="2020-07-09T16:55:00Z" w:initials="CO">
    <w:p w:rsidR="00194D65" w:rsidRDefault="00194D65">
      <w:pPr>
        <w:pStyle w:val="CommentText"/>
      </w:pPr>
      <w:r>
        <w:rPr>
          <w:rStyle w:val="CommentReference"/>
        </w:rPr>
        <w:annotationRef/>
      </w:r>
      <w:r>
        <w:t>Complete this section</w:t>
      </w:r>
      <w:r>
        <w:rPr>
          <w:rStyle w:val="CommentReference"/>
        </w:rPr>
        <w:annotationRef/>
      </w:r>
      <w:r>
        <w:t>, what was done again?</w:t>
      </w:r>
    </w:p>
  </w:comment>
  <w:comment w:id="55" w:author="Tim Newbold" w:date="2020-08-07T07:19:00Z" w:initials="TN">
    <w:p w:rsidR="0093128F" w:rsidRDefault="0093128F">
      <w:pPr>
        <w:pStyle w:val="CommentText"/>
      </w:pPr>
      <w:r>
        <w:rPr>
          <w:rStyle w:val="CommentReference"/>
        </w:rPr>
        <w:annotationRef/>
      </w:r>
      <w:r>
        <w:t>I think this could be integrated into a broader discussion section.</w:t>
      </w:r>
    </w:p>
  </w:comment>
  <w:comment w:id="56" w:author="Charlie Outhwaite" w:date="2020-07-21T17:11:00Z" w:initials="CO">
    <w:p w:rsidR="00194D65" w:rsidRDefault="00194D65">
      <w:pPr>
        <w:pStyle w:val="CommentText"/>
      </w:pPr>
      <w:r>
        <w:rPr>
          <w:rStyle w:val="CommentReference"/>
        </w:rPr>
        <w:annotationRef/>
      </w:r>
      <w:r>
        <w:t xml:space="preserve">Second attempt at maps with plots of mean </w:t>
      </w:r>
      <w:proofErr w:type="spellStart"/>
      <w:r>
        <w:t>vals</w:t>
      </w:r>
      <w:proofErr w:type="spellEnd"/>
      <w:r>
        <w:t xml:space="preserve"> along the side.  Still to do:</w:t>
      </w:r>
    </w:p>
    <w:p w:rsidR="00194D65" w:rsidRDefault="00194D65" w:rsidP="005E04F1">
      <w:pPr>
        <w:pStyle w:val="CommentText"/>
        <w:numPr>
          <w:ilvl w:val="0"/>
          <w:numId w:val="20"/>
        </w:numPr>
      </w:pPr>
      <w:r>
        <w:t xml:space="preserve"> Change colour palette?</w:t>
      </w:r>
    </w:p>
    <w:p w:rsidR="00194D65" w:rsidRDefault="00194D65" w:rsidP="005E04F1">
      <w:pPr>
        <w:pStyle w:val="CommentText"/>
        <w:numPr>
          <w:ilvl w:val="0"/>
          <w:numId w:val="20"/>
        </w:numPr>
      </w:pPr>
      <w:r>
        <w:t xml:space="preserve"> Adjust breaks in colours for clarity</w:t>
      </w:r>
    </w:p>
    <w:p w:rsidR="00194D65" w:rsidRDefault="00194D65" w:rsidP="005E04F1">
      <w:pPr>
        <w:pStyle w:val="CommentText"/>
        <w:numPr>
          <w:ilvl w:val="0"/>
          <w:numId w:val="20"/>
        </w:numPr>
      </w:pPr>
      <w:r>
        <w:t xml:space="preserve"> Figure out why the density plot doesn’t quite line up with the map</w:t>
      </w:r>
    </w:p>
    <w:p w:rsidR="00194D65" w:rsidRDefault="00194D65" w:rsidP="007D6BB5">
      <w:pPr>
        <w:pStyle w:val="CommentText"/>
        <w:numPr>
          <w:ilvl w:val="0"/>
          <w:numId w:val="20"/>
        </w:numPr>
      </w:pPr>
      <w:r>
        <w:t xml:space="preserve"> Reduce white space between maps and results plot</w:t>
      </w:r>
    </w:p>
    <w:p w:rsidR="00194D65" w:rsidRDefault="00194D65" w:rsidP="007D6BB5">
      <w:pPr>
        <w:pStyle w:val="CommentText"/>
        <w:numPr>
          <w:ilvl w:val="0"/>
          <w:numId w:val="20"/>
        </w:numPr>
      </w:pPr>
      <w:r>
        <w:t xml:space="preserve"> Centre plot c.</w:t>
      </w:r>
    </w:p>
    <w:p w:rsidR="00194D65" w:rsidRDefault="00194D65" w:rsidP="007D6BB5">
      <w:pPr>
        <w:pStyle w:val="CommentText"/>
        <w:numPr>
          <w:ilvl w:val="0"/>
          <w:numId w:val="20"/>
        </w:numPr>
      </w:pPr>
      <w:r>
        <w:t xml:space="preserve"> Make plot c taller</w:t>
      </w:r>
    </w:p>
    <w:p w:rsidR="00194D65" w:rsidRDefault="00194D65" w:rsidP="007D6BB5">
      <w:pPr>
        <w:pStyle w:val="CommentText"/>
        <w:numPr>
          <w:ilvl w:val="0"/>
          <w:numId w:val="20"/>
        </w:numPr>
      </w:pPr>
      <w:r>
        <w:t xml:space="preserve"> Make density plot slightly transparent or lighter colour.</w:t>
      </w:r>
    </w:p>
    <w:p w:rsidR="00194D65" w:rsidRDefault="00194D65" w:rsidP="003B0E2C">
      <w:pPr>
        <w:pStyle w:val="CommentText"/>
      </w:pPr>
    </w:p>
    <w:p w:rsidR="00194D65" w:rsidRDefault="00194D65" w:rsidP="007D6BB5">
      <w:pPr>
        <w:pStyle w:val="CommentText"/>
        <w:numPr>
          <w:ilvl w:val="0"/>
          <w:numId w:val="20"/>
        </w:numPr>
      </w:pPr>
      <w:r>
        <w:t>Ensure reference to anomalies is consistent across plots, at the moment we have “standardised climate anomaly” and “mean temperature anomaly”. Also have SCA in text.</w:t>
      </w:r>
    </w:p>
  </w:comment>
  <w:comment w:id="57" w:author="Tim Newbold" w:date="2020-08-07T07:19:00Z" w:initials="TN">
    <w:p w:rsidR="0093128F" w:rsidRDefault="0093128F">
      <w:pPr>
        <w:pStyle w:val="CommentText"/>
      </w:pPr>
      <w:r>
        <w:rPr>
          <w:rStyle w:val="CommentReference"/>
        </w:rPr>
        <w:annotationRef/>
      </w:r>
      <w:r>
        <w:t>I preferred the map colour scheme that had different colours for values &lt; 0, 0 – 1, and &gt; 1, because this makes the key features stand out.</w:t>
      </w:r>
    </w:p>
    <w:p w:rsidR="0093128F" w:rsidRDefault="0093128F">
      <w:pPr>
        <w:pStyle w:val="CommentText"/>
      </w:pPr>
    </w:p>
    <w:p w:rsidR="0093128F" w:rsidRDefault="0093128F">
      <w:pPr>
        <w:pStyle w:val="CommentText"/>
      </w:pPr>
      <w:r>
        <w:t>I don’t think the maps and the response plot fit together neatly. I think the maps could be an Extended Data item instead, allowing the reader to focus on the response plot, which is one of the key results of the paper.</w:t>
      </w:r>
    </w:p>
  </w:comment>
  <w:comment w:id="58" w:author="Charlie Outhwaite" w:date="2020-08-17T11:40:00Z" w:initials="CO">
    <w:p w:rsidR="002B1EAF" w:rsidRDefault="002B1EAF">
      <w:pPr>
        <w:pStyle w:val="CommentText"/>
      </w:pPr>
      <w:r>
        <w:rPr>
          <w:rStyle w:val="CommentReference"/>
        </w:rPr>
        <w:annotationRef/>
      </w:r>
      <w:r w:rsidR="00740388">
        <w:t>I have edited the maps, these are now Extended_Data1_maps in the OneDrive.</w:t>
      </w:r>
    </w:p>
  </w:comment>
  <w:comment w:id="59" w:author="Tim Newbold" w:date="2020-08-07T07:22:00Z" w:initials="TN">
    <w:p w:rsidR="0093128F" w:rsidRDefault="0093128F">
      <w:pPr>
        <w:pStyle w:val="CommentText"/>
      </w:pPr>
      <w:r>
        <w:rPr>
          <w:rStyle w:val="CommentReference"/>
        </w:rPr>
        <w:annotationRef/>
      </w:r>
      <w:r>
        <w:t>Eventually, there will need to be a lot more details about this plot.</w:t>
      </w:r>
    </w:p>
  </w:comment>
  <w:comment w:id="60" w:author="Tim Newbold" w:date="2020-08-07T07:22:00Z" w:initials="TN">
    <w:p w:rsidR="0093128F" w:rsidRDefault="0093128F">
      <w:pPr>
        <w:pStyle w:val="CommentText"/>
      </w:pPr>
      <w:r>
        <w:rPr>
          <w:rStyle w:val="CommentReference"/>
        </w:rPr>
        <w:annotationRef/>
      </w:r>
      <w:r>
        <w:t>This should have come earlier, in the introduction. WE also need to explain why this happens – what are the mechanisms?</w:t>
      </w:r>
    </w:p>
  </w:comment>
  <w:comment w:id="61" w:author="Tim Newbold" w:date="2020-08-07T07:23:00Z" w:initials="TN">
    <w:p w:rsidR="0093128F" w:rsidRDefault="0093128F">
      <w:pPr>
        <w:pStyle w:val="CommentText"/>
      </w:pPr>
      <w:r>
        <w:rPr>
          <w:rStyle w:val="CommentReference"/>
        </w:rPr>
        <w:annotationRef/>
      </w:r>
      <w:r>
        <w:t>What is meant by “resisting climate-induced shifts”? This doesn’t sound quite right to me.</w:t>
      </w:r>
    </w:p>
  </w:comment>
  <w:comment w:id="62" w:author="Tim Newbold" w:date="2020-08-07T07:24:00Z" w:initials="TN">
    <w:p w:rsidR="0093128F" w:rsidRDefault="0093128F">
      <w:pPr>
        <w:pStyle w:val="CommentText"/>
      </w:pPr>
      <w:r>
        <w:rPr>
          <w:rStyle w:val="CommentReference"/>
        </w:rPr>
        <w:annotationRef/>
      </w:r>
      <w:r>
        <w:t>Unnecessary I think. I think there could be just one sentence in the introduction that explains why our study is novel.</w:t>
      </w:r>
    </w:p>
  </w:comment>
  <w:comment w:id="63" w:author="Tim Newbold" w:date="2020-08-07T07:24:00Z" w:initials="TN">
    <w:p w:rsidR="0093128F" w:rsidRDefault="0093128F">
      <w:pPr>
        <w:pStyle w:val="CommentText"/>
      </w:pPr>
      <w:r>
        <w:rPr>
          <w:rStyle w:val="CommentReference"/>
        </w:rPr>
        <w:annotationRef/>
      </w:r>
      <w:r>
        <w:t>As before, put relevant bits of this in the introduction/methods paragraph/methods section.</w:t>
      </w:r>
    </w:p>
  </w:comment>
  <w:comment w:id="64" w:author="Tim Newbold" w:date="2020-08-07T07:25:00Z" w:initials="TN">
    <w:p w:rsidR="0093128F" w:rsidRDefault="0093128F">
      <w:pPr>
        <w:pStyle w:val="CommentText"/>
      </w:pPr>
      <w:r>
        <w:rPr>
          <w:rStyle w:val="CommentReference"/>
        </w:rPr>
        <w:annotationRef/>
      </w:r>
      <w:r>
        <w:t>I don’t think you need this. I think this is implied by saying there is a buffering effect of natural habitat.</w:t>
      </w:r>
    </w:p>
  </w:comment>
  <w:comment w:id="65" w:author="Tim Newbold" w:date="2020-08-07T07:26:00Z" w:initials="TN">
    <w:p w:rsidR="0093128F" w:rsidRDefault="0093128F">
      <w:pPr>
        <w:pStyle w:val="CommentText"/>
      </w:pPr>
      <w:r>
        <w:rPr>
          <w:rStyle w:val="CommentReference"/>
        </w:rPr>
        <w:annotationRef/>
      </w:r>
      <w:r>
        <w:t>Again, I would focus on this as an interaction, rather than a response to climate change. We could say something like “In contrast, insect abundance declined in all high-intensity agriculture in regions with large recent climate warming, regardless of natural habitat availability”.</w:t>
      </w:r>
    </w:p>
  </w:comment>
  <w:comment w:id="66" w:author="Tim Newbold" w:date="2020-08-07T07:28:00Z" w:initials="TN">
    <w:p w:rsidR="0093128F" w:rsidRDefault="0093128F">
      <w:pPr>
        <w:pStyle w:val="CommentText"/>
      </w:pPr>
      <w:r>
        <w:rPr>
          <w:rStyle w:val="CommentReference"/>
        </w:rPr>
        <w:annotationRef/>
      </w:r>
      <w:r>
        <w:t>I think this could be merged into the same sentence where you introduce the abundance results.</w:t>
      </w:r>
    </w:p>
  </w:comment>
  <w:comment w:id="67" w:author="McCann, Peter" w:date="2020-06-29T11:04:00Z" w:initials="MP">
    <w:p w:rsidR="00194D65" w:rsidRDefault="00194D65">
      <w:pPr>
        <w:pStyle w:val="CommentText"/>
      </w:pPr>
      <w:r>
        <w:t>I think we should have a terminology for how we describe this, e.g. surrounded by a low fractional cover of natural habitat, low landscape natural habitat etc. Any ideas? And be consistent throughout of course</w:t>
      </w:r>
      <w:r>
        <w:rPr>
          <w:rStyle w:val="CommentReference"/>
        </w:rPr>
        <w:annotationRef/>
      </w:r>
      <w:r>
        <w:rPr>
          <w:rStyle w:val="CommentReference"/>
        </w:rPr>
        <w:annotationRef/>
      </w:r>
    </w:p>
  </w:comment>
  <w:comment w:id="68" w:author="Charlie Outhwaite" w:date="2020-07-07T14:30:00Z" w:initials="CO">
    <w:p w:rsidR="00194D65" w:rsidRDefault="00194D65">
      <w:pPr>
        <w:pStyle w:val="CommentText"/>
      </w:pPr>
      <w:r>
        <w:rPr>
          <w:rStyle w:val="CommentReference"/>
        </w:rPr>
        <w:annotationRef/>
      </w:r>
      <w:r>
        <w:t>Yep, good point. Other options: low proportion of natural habitat in the surrounding landscape, low natural habitat availability, with little nearby natural habitat</w:t>
      </w:r>
    </w:p>
  </w:comment>
  <w:comment w:id="69" w:author="Tim Newbold" w:date="2020-08-07T07:28:00Z" w:initials="TN">
    <w:p w:rsidR="0093128F" w:rsidRDefault="0093128F">
      <w:pPr>
        <w:pStyle w:val="CommentText"/>
      </w:pPr>
      <w:r>
        <w:rPr>
          <w:rStyle w:val="CommentReference"/>
        </w:rPr>
        <w:annotationRef/>
      </w:r>
      <w:r>
        <w:t>I think “low natural habitat availability” is snappiest.</w:t>
      </w:r>
    </w:p>
  </w:comment>
  <w:comment w:id="72" w:author="Charlie Outhwaite" w:date="2020-07-13T16:54:00Z" w:initials="CO">
    <w:p w:rsidR="00194D65" w:rsidRDefault="00194D65">
      <w:pPr>
        <w:pStyle w:val="CommentText"/>
      </w:pPr>
      <w:r>
        <w:rPr>
          <w:rStyle w:val="CommentReference"/>
        </w:rPr>
        <w:annotationRef/>
      </w:r>
      <w:r>
        <w:rPr>
          <w:rStyle w:val="CommentReference"/>
        </w:rPr>
        <w:annotationRef/>
      </w:r>
      <w:r>
        <w:t>Think this has also been shown at smaller scales, add a line and some refs in here.</w:t>
      </w:r>
    </w:p>
  </w:comment>
  <w:comment w:id="71" w:author="Tim Newbold" w:date="2020-08-07T07:30:00Z" w:initials="TN">
    <w:p w:rsidR="00B11043" w:rsidRDefault="00B11043">
      <w:pPr>
        <w:pStyle w:val="CommentText"/>
      </w:pPr>
      <w:r>
        <w:rPr>
          <w:rStyle w:val="CommentReference"/>
        </w:rPr>
        <w:annotationRef/>
      </w:r>
      <w:r>
        <w:t>Yes, it is certainly true that to maintain agricultural insect biodiversity, a land-sharing approach appears to be favoured. But we may need to acknowledge that if your goal was to maximise insect biodiversity overall, that a land-sparing approach could be better (this is not something we can test very well with our study).</w:t>
      </w:r>
    </w:p>
  </w:comment>
  <w:comment w:id="73" w:author="Charlie Outhwaite" w:date="2020-08-06T09:36:00Z" w:initials="CO">
    <w:p w:rsidR="00194D65" w:rsidRDefault="00194D65">
      <w:pPr>
        <w:pStyle w:val="CommentText"/>
      </w:pPr>
      <w:r>
        <w:rPr>
          <w:rStyle w:val="CommentReference"/>
        </w:rPr>
        <w:annotationRef/>
      </w:r>
      <w:r>
        <w:t>To do for figure:</w:t>
      </w:r>
    </w:p>
    <w:p w:rsidR="00194D65" w:rsidRDefault="00194D65">
      <w:pPr>
        <w:pStyle w:val="CommentText"/>
      </w:pPr>
    </w:p>
    <w:p w:rsidR="00194D65" w:rsidRDefault="00194D65" w:rsidP="00CE108E">
      <w:pPr>
        <w:pStyle w:val="CommentText"/>
        <w:numPr>
          <w:ilvl w:val="0"/>
          <w:numId w:val="20"/>
        </w:numPr>
      </w:pPr>
      <w:r>
        <w:t xml:space="preserve"> Expand y limits so that CIs not cut off</w:t>
      </w:r>
    </w:p>
  </w:comment>
  <w:comment w:id="74" w:author="Tim Newbold" w:date="2020-08-07T07:32:00Z" w:initials="TN">
    <w:p w:rsidR="00B11043" w:rsidRDefault="00B11043">
      <w:pPr>
        <w:pStyle w:val="CommentText"/>
      </w:pPr>
      <w:r>
        <w:rPr>
          <w:rStyle w:val="CommentReference"/>
        </w:rPr>
        <w:annotationRef/>
      </w:r>
      <w:r>
        <w:t>I don’t think it makes much sense to plot the primary and secondary vegetation results. The availability of natural habitat doesn’t make so much sense for these land uses, and we don’t say anything about them in the text anyway.</w:t>
      </w:r>
    </w:p>
  </w:comment>
  <w:comment w:id="76" w:author="Tim Newbold" w:date="2020-08-07T07:33:00Z" w:initials="TN">
    <w:p w:rsidR="00B11043" w:rsidRDefault="00B11043">
      <w:pPr>
        <w:pStyle w:val="CommentText"/>
      </w:pPr>
      <w:r>
        <w:rPr>
          <w:rStyle w:val="CommentReference"/>
        </w:rPr>
        <w:annotationRef/>
      </w:r>
      <w:r>
        <w:t xml:space="preserve">As I discussed with Charlie, I think we have enough already, and this would another aspect that reviewers could criticise, especially since it would involve extrapolation. I do think it is worth presenting the map of future anomaly somewhere though, to reference when we discuss the implications of our results for future changes. </w:t>
      </w:r>
    </w:p>
  </w:comment>
  <w:comment w:id="77" w:author="Tim Newbold" w:date="2020-08-07T07:34:00Z" w:initials="TN">
    <w:p w:rsidR="00B11043" w:rsidRDefault="00B11043">
      <w:pPr>
        <w:pStyle w:val="CommentText"/>
      </w:pPr>
      <w:r>
        <w:rPr>
          <w:rStyle w:val="CommentReference"/>
        </w:rPr>
        <w:annotationRef/>
      </w:r>
      <w:r>
        <w:t>As with the previous map figure, I would like to have different colours for values &lt; 0, 0 – 1 and &gt; 1. As with my previous green – purple – orange colour scheme.</w:t>
      </w:r>
    </w:p>
  </w:comment>
  <w:comment w:id="78" w:author="Tim Newbold" w:date="2020-08-07T07:35:00Z" w:initials="TN">
    <w:p w:rsidR="00B11043" w:rsidRDefault="00B11043">
      <w:pPr>
        <w:pStyle w:val="CommentText"/>
      </w:pPr>
      <w:r>
        <w:rPr>
          <w:rStyle w:val="CommentReference"/>
        </w:rPr>
        <w:annotationRef/>
      </w:r>
      <w:r>
        <w:t>Perhaps point out that this is the best we can do at broad scales though. And remind readers that we go beyond observational studies of insect declines that haven’t considered driver interactions at all.</w:t>
      </w:r>
    </w:p>
  </w:comment>
  <w:comment w:id="79" w:author="Tim Newbold" w:date="2020-08-07T07:37:00Z" w:initials="TN">
    <w:p w:rsidR="00B11043" w:rsidRDefault="00B11043">
      <w:pPr>
        <w:pStyle w:val="CommentText"/>
      </w:pPr>
      <w:r>
        <w:rPr>
          <w:rStyle w:val="CommentReference"/>
        </w:rPr>
        <w:annotationRef/>
      </w:r>
      <w:r>
        <w:t>This sounds rather incremental. I think we need to emphasise the novelty here.</w:t>
      </w:r>
    </w:p>
  </w:comment>
  <w:comment w:id="80" w:author="Tim Newbold" w:date="2020-08-07T07:38:00Z" w:initials="TN">
    <w:p w:rsidR="00B11043" w:rsidRDefault="00B11043">
      <w:pPr>
        <w:pStyle w:val="CommentText"/>
      </w:pPr>
      <w:r>
        <w:rPr>
          <w:rStyle w:val="CommentReference"/>
        </w:rPr>
        <w:annotationRef/>
      </w:r>
      <w:r>
        <w:t>This is rather a rehash of the results. Focus here on the key highlights and important implications.</w:t>
      </w:r>
    </w:p>
  </w:comment>
  <w:comment w:id="81" w:author="Tim Newbold" w:date="2020-08-07T07:39:00Z" w:initials="TN">
    <w:p w:rsidR="0044721E" w:rsidRDefault="0044721E">
      <w:pPr>
        <w:pStyle w:val="CommentText"/>
      </w:pPr>
      <w:r>
        <w:rPr>
          <w:rStyle w:val="CommentReference"/>
        </w:rPr>
        <w:annotationRef/>
      </w:r>
      <w:r>
        <w:t>Before saying this, I think we should emphasise the magnitude of the challenge. In future, there will be more climate change and more agriculture, which our results suggest will lead to accelerating insect declines.</w:t>
      </w:r>
    </w:p>
  </w:comment>
  <w:comment w:id="82" w:author="Tim Newbold" w:date="2020-08-07T07:40:00Z" w:initials="TN">
    <w:p w:rsidR="0044721E" w:rsidRDefault="0044721E">
      <w:pPr>
        <w:pStyle w:val="CommentText"/>
      </w:pPr>
      <w:r>
        <w:rPr>
          <w:rStyle w:val="CommentReference"/>
        </w:rPr>
        <w:annotationRef/>
      </w:r>
      <w:r>
        <w:t>Integrate this into the previous sentences.</w:t>
      </w:r>
    </w:p>
  </w:comment>
  <w:comment w:id="83" w:author="McCann, Peter" w:date="2020-07-08T16:14:00Z" w:initials="MP">
    <w:p w:rsidR="00194D65" w:rsidRDefault="00194D65">
      <w:pPr>
        <w:pStyle w:val="CommentText"/>
      </w:pPr>
      <w:r>
        <w:t xml:space="preserve">Word won't let me copy and paste an equation in but </w:t>
      </w:r>
      <w:proofErr w:type="spellStart"/>
      <w:r>
        <w:t>obviousy</w:t>
      </w:r>
      <w:proofErr w:type="spellEnd"/>
      <w:r>
        <w:t xml:space="preserve"> insert for the final draft</w:t>
      </w:r>
      <w:r>
        <w:rPr>
          <w:rStyle w:val="CommentReference"/>
        </w:rPr>
        <w:annotationRef/>
      </w:r>
    </w:p>
  </w:comment>
  <w:comment w:id="84" w:author="Charlie Outhwaite" w:date="2020-08-06T15:33:00Z" w:initials="CO">
    <w:p w:rsidR="00194D65" w:rsidRDefault="00194D65">
      <w:pPr>
        <w:pStyle w:val="CommentText"/>
      </w:pPr>
      <w:r>
        <w:rPr>
          <w:rStyle w:val="CommentReference"/>
        </w:rPr>
        <w:annotationRef/>
      </w:r>
      <w:r>
        <w:t>Trying out an alternative formula in case needed :S haven’t quite got the year specifications right yet.</w:t>
      </w:r>
    </w:p>
  </w:comment>
  <w:comment w:id="85" w:author="Charlie Outhwaite" w:date="2020-08-06T15:23:00Z" w:initials="CO">
    <w:p w:rsidR="00194D65" w:rsidRDefault="00194D65">
      <w:pPr>
        <w:pStyle w:val="CommentText"/>
      </w:pPr>
      <w:r>
        <w:rPr>
          <w:rStyle w:val="CommentReference"/>
        </w:rPr>
        <w:annotationRef/>
      </w:r>
      <w:r>
        <w:t>Finish off this section, in case including max anomaly stuff as Extended Data Figures.</w:t>
      </w:r>
    </w:p>
  </w:comment>
  <w:comment w:id="86" w:author="Charlie Outhwaite" w:date="2020-08-06T16:18:00Z" w:initials="CO">
    <w:p w:rsidR="00194D65" w:rsidRDefault="00194D65">
      <w:pPr>
        <w:pStyle w:val="CommentText"/>
      </w:pPr>
      <w:r>
        <w:rPr>
          <w:rStyle w:val="CommentReference"/>
        </w:rPr>
        <w:annotationRef/>
      </w:r>
      <w:r>
        <w:t xml:space="preserve">This one is quarters instead of full years right? Edit </w:t>
      </w:r>
    </w:p>
  </w:comment>
  <w:comment w:id="87" w:author="Charlie Outhwaite" w:date="2020-08-06T16:39:00Z" w:initials="CO">
    <w:p w:rsidR="00194D65" w:rsidRDefault="00194D65" w:rsidP="0097119A">
      <w:pPr>
        <w:pStyle w:val="CommentText"/>
      </w:pPr>
      <w:r>
        <w:rPr>
          <w:rStyle w:val="CommentReference"/>
        </w:rPr>
        <w:annotationRef/>
      </w:r>
      <w:r>
        <w:t>Update this ref if needed</w:t>
      </w:r>
    </w:p>
  </w:comment>
  <w:comment w:id="88" w:author="Charlie Outhwaite" w:date="2020-08-06T16:53:00Z" w:initials="CO">
    <w:p w:rsidR="00194D65" w:rsidRDefault="00194D65">
      <w:pPr>
        <w:pStyle w:val="CommentText"/>
      </w:pPr>
      <w:r>
        <w:rPr>
          <w:rStyle w:val="CommentReference"/>
        </w:rPr>
        <w:annotationRef/>
      </w:r>
      <w:r>
        <w:t>There is now a separate file for the supplementary in the OneDrive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505A7B" w15:done="0"/>
  <w15:commentEx w15:paraId="1CB7E843" w15:paraIdParent="20505A7B" w15:done="0"/>
  <w15:commentEx w15:paraId="31396679" w15:done="0"/>
  <w15:commentEx w15:paraId="75655AA6" w15:done="0"/>
  <w15:commentEx w15:paraId="6759ABFB" w15:done="0"/>
  <w15:commentEx w15:paraId="58429141" w15:done="0"/>
  <w15:commentEx w15:paraId="69BD721B" w15:done="0"/>
  <w15:commentEx w15:paraId="30F043B8" w15:done="0"/>
  <w15:commentEx w15:paraId="4583C1F5" w15:done="0"/>
  <w15:commentEx w15:paraId="35644E41" w15:done="0"/>
  <w15:commentEx w15:paraId="4418ACA2" w15:done="0"/>
  <w15:commentEx w15:paraId="786BE7A0" w15:done="0"/>
  <w15:commentEx w15:paraId="35F256BB" w15:done="0"/>
  <w15:commentEx w15:paraId="6F030437" w15:done="0"/>
  <w15:commentEx w15:paraId="76BD3C43" w15:done="1"/>
  <w15:commentEx w15:paraId="566CFA26" w15:done="0"/>
  <w15:commentEx w15:paraId="1423174D" w15:done="0"/>
  <w15:commentEx w15:paraId="53590DD4" w15:done="1"/>
  <w15:commentEx w15:paraId="5F98F161" w15:done="0"/>
  <w15:commentEx w15:paraId="161A5ED3" w15:done="1"/>
  <w15:commentEx w15:paraId="2F67EEBD" w15:paraIdParent="161A5ED3" w15:done="1"/>
  <w15:commentEx w15:paraId="3617600D" w15:done="0"/>
  <w15:commentEx w15:paraId="2BBA62E6" w15:done="0"/>
  <w15:commentEx w15:paraId="4489D5CC" w15:done="0"/>
  <w15:commentEx w15:paraId="60375365" w15:done="0"/>
  <w15:commentEx w15:paraId="7A004F06" w15:done="0"/>
  <w15:commentEx w15:paraId="0056E410" w15:done="0"/>
  <w15:commentEx w15:paraId="2F9B2E92" w15:done="0"/>
  <w15:commentEx w15:paraId="67807AA9" w15:paraIdParent="2F9B2E92" w15:done="0"/>
  <w15:commentEx w15:paraId="5BCD23C1" w15:done="0"/>
  <w15:commentEx w15:paraId="4EC1508E" w15:done="0"/>
  <w15:commentEx w15:paraId="01BB0AD8" w15:done="0"/>
  <w15:commentEx w15:paraId="2B3A12E7" w15:done="0"/>
  <w15:commentEx w15:paraId="42AE4368" w15:done="0"/>
  <w15:commentEx w15:paraId="5546F674" w15:done="0"/>
  <w15:commentEx w15:paraId="5105986C" w15:done="0"/>
  <w15:commentEx w15:paraId="7D71332B" w15:done="0"/>
  <w15:commentEx w15:paraId="103EDA0D" w15:paraIdParent="7D71332B" w15:done="0"/>
  <w15:commentEx w15:paraId="1EC3EEA1" w15:paraIdParent="7D71332B" w15:done="0"/>
  <w15:commentEx w15:paraId="72A08E50" w15:done="0"/>
  <w15:commentEx w15:paraId="4174FFF4" w15:done="0"/>
  <w15:commentEx w15:paraId="09E5840B" w15:done="0"/>
  <w15:commentEx w15:paraId="32D644AF" w15:done="0"/>
  <w15:commentEx w15:paraId="756906D2" w15:done="0"/>
  <w15:commentEx w15:paraId="481C8A2D" w15:paraIdParent="756906D2" w15:done="0"/>
  <w15:commentEx w15:paraId="13DF96F1" w15:done="0"/>
  <w15:commentEx w15:paraId="3FE2143A" w15:done="0"/>
  <w15:commentEx w15:paraId="078D5C4D" w15:done="0"/>
  <w15:commentEx w15:paraId="7EE5550B" w15:done="0"/>
  <w15:commentEx w15:paraId="543F87B3" w15:done="0"/>
  <w15:commentEx w15:paraId="354265B4" w15:done="0"/>
  <w15:commentEx w15:paraId="5547246D" w15:done="0"/>
  <w15:commentEx w15:paraId="72BE7F98" w15:done="0"/>
  <w15:commentEx w15:paraId="1C1FF741" w15:done="0"/>
  <w15:commentEx w15:paraId="76C041D1" w15:done="0"/>
  <w15:commentEx w15:paraId="26EC4515" w15:done="0"/>
  <w15:commentEx w15:paraId="5284E4A9" w15:done="1"/>
  <w15:commentEx w15:paraId="27ACDC69" w15:paraIdParent="5284E4A9" w15:done="1"/>
  <w15:commentEx w15:paraId="6A517B06" w15:paraIdParent="5284E4A9" w15:done="1"/>
  <w15:commentEx w15:paraId="719729FF" w15:done="0"/>
  <w15:commentEx w15:paraId="43B39A5B" w15:done="0"/>
  <w15:commentEx w15:paraId="41769F9F" w15:done="0"/>
  <w15:commentEx w15:paraId="45C683C7" w15:done="0"/>
  <w15:commentEx w15:paraId="40A233E6" w15:done="0"/>
  <w15:commentEx w15:paraId="48087945" w15:done="0"/>
  <w15:commentEx w15:paraId="6642992C" w15:done="0"/>
  <w15:commentEx w15:paraId="5635626F" w15:done="0"/>
  <w15:commentEx w15:paraId="2E3BA101" w15:done="0"/>
  <w15:commentEx w15:paraId="3C70F30B" w15:paraIdParent="2E3BA101" w15:done="0"/>
  <w15:commentEx w15:paraId="4E56734D" w15:paraIdParent="2E3BA101" w15:done="0"/>
  <w15:commentEx w15:paraId="39B2D925" w15:done="0"/>
  <w15:commentEx w15:paraId="73DB486D" w15:done="0"/>
  <w15:commentEx w15:paraId="466AD435" w15:done="1"/>
  <w15:commentEx w15:paraId="5293D734" w15:paraIdParent="466AD435" w15:done="1"/>
  <w15:commentEx w15:paraId="2953CE47" w15:done="0"/>
  <w15:commentEx w15:paraId="7E2F2657" w15:done="1"/>
  <w15:commentEx w15:paraId="5F284091" w15:done="0"/>
  <w15:commentEx w15:paraId="771D3159" w15:done="0"/>
  <w15:commentEx w15:paraId="42E721E0" w15:done="0"/>
  <w15:commentEx w15:paraId="3CE1470D" w15:done="0"/>
  <w15:commentEx w15:paraId="786FE38C" w15:done="0"/>
  <w15:commentEx w15:paraId="7A3109EC" w15:done="0"/>
  <w15:commentEx w15:paraId="3BE7990B" w15:done="0"/>
  <w15:commentEx w15:paraId="48E7B357" w15:done="0"/>
  <w15:commentEx w15:paraId="78E3C500" w15:done="0"/>
  <w15:commentEx w15:paraId="2A15C814" w15:done="0"/>
  <w15:commentEx w15:paraId="6842B2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3B265" w16cex:dateUtc="2020-06-15T10:24:00Z"/>
  <w16cex:commentExtensible w16cex:durableId="1BBBECD6" w16cex:dateUtc="2020-07-10T10:36:00Z"/>
  <w16cex:commentExtensible w16cex:durableId="510F2F27" w16cex:dateUtc="2020-07-08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505A7B" w16cid:durableId="3DCD71E6"/>
  <w16cid:commentId w16cid:paraId="1CB7E843" w16cid:durableId="2208E80A"/>
  <w16cid:commentId w16cid:paraId="31396679" w16cid:durableId="22A83625"/>
  <w16cid:commentId w16cid:paraId="75655AA6" w16cid:durableId="22D7757D"/>
  <w16cid:commentId w16cid:paraId="6759ABFB" w16cid:durableId="22D77583"/>
  <w16cid:commentId w16cid:paraId="58429141" w16cid:durableId="22D775C6"/>
  <w16cid:commentId w16cid:paraId="69BD721B" w16cid:durableId="22D775E3"/>
  <w16cid:commentId w16cid:paraId="30F043B8" w16cid:durableId="22D7764A"/>
  <w16cid:commentId w16cid:paraId="4583C1F5" w16cid:durableId="22D776B2"/>
  <w16cid:commentId w16cid:paraId="35644E41" w16cid:durableId="22D77678"/>
  <w16cid:commentId w16cid:paraId="4418ACA2" w16cid:durableId="22D776CA"/>
  <w16cid:commentId w16cid:paraId="786BE7A0" w16cid:durableId="22D777A1"/>
  <w16cid:commentId w16cid:paraId="35F256BB" w16cid:durableId="22D777D3"/>
  <w16cid:commentId w16cid:paraId="6F030437" w16cid:durableId="22D777E9"/>
  <w16cid:commentId w16cid:paraId="76BD3C43" w16cid:durableId="22D7780E"/>
  <w16cid:commentId w16cid:paraId="566CFA26" w16cid:durableId="22D77826"/>
  <w16cid:commentId w16cid:paraId="1423174D" w16cid:durableId="22D77849"/>
  <w16cid:commentId w16cid:paraId="53590DD4" w16cid:durableId="22D77885"/>
  <w16cid:commentId w16cid:paraId="5F98F161" w16cid:durableId="22D778C9"/>
  <w16cid:commentId w16cid:paraId="161A5ED3" w16cid:durableId="22D5004B"/>
  <w16cid:commentId w16cid:paraId="2F67EEBD" w16cid:durableId="22D77921"/>
  <w16cid:commentId w16cid:paraId="3617600D" w16cid:durableId="22D77932"/>
  <w16cid:commentId w16cid:paraId="2BBA62E6" w16cid:durableId="22D50076"/>
  <w16cid:commentId w16cid:paraId="4489D5CC" w16cid:durableId="22D77952"/>
  <w16cid:commentId w16cid:paraId="60375365" w16cid:durableId="22D77985"/>
  <w16cid:commentId w16cid:paraId="7A004F06" w16cid:durableId="22D779B6"/>
  <w16cid:commentId w16cid:paraId="0056E410" w16cid:durableId="22D779DF"/>
  <w16cid:commentId w16cid:paraId="2F9B2E92" w16cid:durableId="228C88DF"/>
  <w16cid:commentId w16cid:paraId="67807AA9" w16cid:durableId="22D77A13"/>
  <w16cid:commentId w16cid:paraId="5BCD23C1" w16cid:durableId="22D77A5E"/>
  <w16cid:commentId w16cid:paraId="4EC1508E" w16cid:durableId="22D77A65"/>
  <w16cid:commentId w16cid:paraId="01BB0AD8" w16cid:durableId="22D77A85"/>
  <w16cid:commentId w16cid:paraId="2B3A12E7" w16cid:durableId="22D77AB1"/>
  <w16cid:commentId w16cid:paraId="42AE4368" w16cid:durableId="22D502C8"/>
  <w16cid:commentId w16cid:paraId="5546F674" w16cid:durableId="22D77AD9"/>
  <w16cid:commentId w16cid:paraId="5105986C" w16cid:durableId="22C14825"/>
  <w16cid:commentId w16cid:paraId="7D71332B" w16cid:durableId="24D3B265"/>
  <w16cid:commentId w16cid:paraId="103EDA0D" w16cid:durableId="22AD81D0"/>
  <w16cid:commentId w16cid:paraId="1EC3EEA1" w16cid:durableId="1BBBECD6"/>
  <w16cid:commentId w16cid:paraId="72A08E50" w16cid:durableId="22D5052B"/>
  <w16cid:commentId w16cid:paraId="4174FFF4" w16cid:durableId="22D510E5"/>
  <w16cid:commentId w16cid:paraId="09E5840B" w16cid:durableId="22D77B35"/>
  <w16cid:commentId w16cid:paraId="32D644AF" w16cid:durableId="22D77BD6"/>
  <w16cid:commentId w16cid:paraId="756906D2" w16cid:durableId="22B1C423"/>
  <w16cid:commentId w16cid:paraId="481C8A2D" w16cid:durableId="22D77C69"/>
  <w16cid:commentId w16cid:paraId="13DF96F1" w16cid:durableId="22B1C4CA"/>
  <w16cid:commentId w16cid:paraId="3FE2143A" w16cid:durableId="22D77C47"/>
  <w16cid:commentId w16cid:paraId="078D5C4D" w16cid:durableId="22D77C98"/>
  <w16cid:commentId w16cid:paraId="7EE5550B" w16cid:durableId="22D77D4B"/>
  <w16cid:commentId w16cid:paraId="543F87B3" w16cid:durableId="22D77D7F"/>
  <w16cid:commentId w16cid:paraId="354265B4" w16cid:durableId="22D77DDB"/>
  <w16cid:commentId w16cid:paraId="5547246D" w16cid:durableId="22D77E5D"/>
  <w16cid:commentId w16cid:paraId="72BE7F98" w16cid:durableId="22D77E9F"/>
  <w16cid:commentId w16cid:paraId="1C1FF741" w16cid:durableId="22D77EB3"/>
  <w16cid:commentId w16cid:paraId="76C041D1" w16cid:durableId="22B1CA85"/>
  <w16cid:commentId w16cid:paraId="26EC4515" w16cid:durableId="22D77EFA"/>
  <w16cid:commentId w16cid:paraId="5284E4A9" w16cid:durableId="22C1A031"/>
  <w16cid:commentId w16cid:paraId="27ACDC69" w16cid:durableId="22D77F0F"/>
  <w16cid:commentId w16cid:paraId="6A517B06" w16cid:durableId="22E4EB10"/>
  <w16cid:commentId w16cid:paraId="719729FF" w16cid:durableId="22D77FA7"/>
  <w16cid:commentId w16cid:paraId="43B39A5B" w16cid:durableId="22D77FCA"/>
  <w16cid:commentId w16cid:paraId="41769F9F" w16cid:durableId="22D78001"/>
  <w16cid:commentId w16cid:paraId="45C683C7" w16cid:durableId="22D7801F"/>
  <w16cid:commentId w16cid:paraId="40A233E6" w16cid:durableId="22D78045"/>
  <w16cid:commentId w16cid:paraId="48087945" w16cid:durableId="22D78083"/>
  <w16cid:commentId w16cid:paraId="6642992C" w16cid:durableId="22D780A9"/>
  <w16cid:commentId w16cid:paraId="5635626F" w16cid:durableId="22D7811E"/>
  <w16cid:commentId w16cid:paraId="2E3BA101" w16cid:durableId="22BA9BA8"/>
  <w16cid:commentId w16cid:paraId="3C70F30B" w16cid:durableId="22AF0568"/>
  <w16cid:commentId w16cid:paraId="4E56734D" w16cid:durableId="22D78132"/>
  <w16cid:commentId w16cid:paraId="39B2D925" w16cid:durableId="22B71063"/>
  <w16cid:commentId w16cid:paraId="73DB486D" w16cid:durableId="22D7819D"/>
  <w16cid:commentId w16cid:paraId="466AD435" w16cid:durableId="22D64DAD"/>
  <w16cid:commentId w16cid:paraId="5293D734" w16cid:durableId="22D78200"/>
  <w16cid:commentId w16cid:paraId="2953CE47" w16cid:durableId="22D78233"/>
  <w16cid:commentId w16cid:paraId="7E2F2657" w16cid:durableId="22D78281"/>
  <w16cid:commentId w16cid:paraId="5F284091" w16cid:durableId="22D782B8"/>
  <w16cid:commentId w16cid:paraId="771D3159" w16cid:durableId="22D78352"/>
  <w16cid:commentId w16cid:paraId="42E721E0" w16cid:durableId="22D78389"/>
  <w16cid:commentId w16cid:paraId="3CE1470D" w16cid:durableId="22D783B3"/>
  <w16cid:commentId w16cid:paraId="786FE38C" w16cid:durableId="22D783F4"/>
  <w16cid:commentId w16cid:paraId="7A3109EC" w16cid:durableId="510F2F27"/>
  <w16cid:commentId w16cid:paraId="3BE7990B" w16cid:durableId="22D6A132"/>
  <w16cid:commentId w16cid:paraId="48E7B357" w16cid:durableId="22D69ED5"/>
  <w16cid:commentId w16cid:paraId="78E3C500" w16cid:durableId="22D6ABE0"/>
  <w16cid:commentId w16cid:paraId="2A15C814" w16cid:durableId="22D6B0C9"/>
  <w16cid:commentId w16cid:paraId="6842B2A1" w16cid:durableId="22D6B3E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87C" w:rsidRDefault="000C687C">
      <w:pPr>
        <w:spacing w:after="0" w:line="240" w:lineRule="auto"/>
      </w:pPr>
      <w:r>
        <w:separator/>
      </w:r>
    </w:p>
  </w:endnote>
  <w:endnote w:type="continuationSeparator" w:id="0">
    <w:p w:rsidR="000C687C" w:rsidRDefault="000C687C">
      <w:pPr>
        <w:spacing w:after="0" w:line="240" w:lineRule="auto"/>
      </w:pPr>
      <w:r>
        <w:continuationSeparator/>
      </w:r>
    </w:p>
  </w:endnote>
  <w:endnote w:type="continuationNotice" w:id="1">
    <w:p w:rsidR="000C687C" w:rsidRDefault="000C687C">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009"/>
      <w:gridCol w:w="3009"/>
      <w:gridCol w:w="3009"/>
    </w:tblGrid>
    <w:tr w:rsidR="00194D65" w:rsidTr="57B6BBA9">
      <w:tc>
        <w:tcPr>
          <w:tcW w:w="3009" w:type="dxa"/>
        </w:tcPr>
        <w:p w:rsidR="00194D65" w:rsidRDefault="00194D65" w:rsidP="57B6BBA9">
          <w:pPr>
            <w:pStyle w:val="Header"/>
            <w:ind w:left="-115"/>
          </w:pPr>
        </w:p>
      </w:tc>
      <w:tc>
        <w:tcPr>
          <w:tcW w:w="3009" w:type="dxa"/>
        </w:tcPr>
        <w:p w:rsidR="00194D65" w:rsidRDefault="00194D65" w:rsidP="57B6BBA9">
          <w:pPr>
            <w:pStyle w:val="Header"/>
            <w:jc w:val="center"/>
          </w:pPr>
        </w:p>
      </w:tc>
      <w:tc>
        <w:tcPr>
          <w:tcW w:w="3009" w:type="dxa"/>
        </w:tcPr>
        <w:p w:rsidR="00194D65" w:rsidRDefault="00194D65" w:rsidP="57B6BBA9">
          <w:pPr>
            <w:pStyle w:val="Header"/>
            <w:ind w:right="-115"/>
            <w:jc w:val="right"/>
          </w:pPr>
        </w:p>
      </w:tc>
    </w:tr>
  </w:tbl>
  <w:p w:rsidR="00194D65" w:rsidRDefault="00194D65" w:rsidP="57B6BB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87C" w:rsidRDefault="000C687C">
      <w:pPr>
        <w:spacing w:after="0" w:line="240" w:lineRule="auto"/>
      </w:pPr>
      <w:r>
        <w:separator/>
      </w:r>
    </w:p>
  </w:footnote>
  <w:footnote w:type="continuationSeparator" w:id="0">
    <w:p w:rsidR="000C687C" w:rsidRDefault="000C687C">
      <w:pPr>
        <w:spacing w:after="0" w:line="240" w:lineRule="auto"/>
      </w:pPr>
      <w:r>
        <w:continuationSeparator/>
      </w:r>
    </w:p>
  </w:footnote>
  <w:footnote w:type="continuationNotice" w:id="1">
    <w:p w:rsidR="000C687C" w:rsidRDefault="000C687C">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009"/>
      <w:gridCol w:w="3009"/>
      <w:gridCol w:w="3009"/>
    </w:tblGrid>
    <w:tr w:rsidR="00194D65" w:rsidTr="57B6BBA9">
      <w:tc>
        <w:tcPr>
          <w:tcW w:w="3009" w:type="dxa"/>
        </w:tcPr>
        <w:p w:rsidR="00194D65" w:rsidRDefault="00194D65" w:rsidP="57B6BBA9">
          <w:pPr>
            <w:pStyle w:val="Header"/>
            <w:ind w:left="-115"/>
          </w:pPr>
        </w:p>
      </w:tc>
      <w:tc>
        <w:tcPr>
          <w:tcW w:w="3009" w:type="dxa"/>
        </w:tcPr>
        <w:p w:rsidR="00194D65" w:rsidRDefault="00194D65" w:rsidP="57B6BBA9">
          <w:pPr>
            <w:pStyle w:val="Header"/>
            <w:jc w:val="center"/>
          </w:pPr>
        </w:p>
      </w:tc>
      <w:tc>
        <w:tcPr>
          <w:tcW w:w="3009" w:type="dxa"/>
        </w:tcPr>
        <w:p w:rsidR="00194D65" w:rsidRDefault="00194D65" w:rsidP="57B6BBA9">
          <w:pPr>
            <w:pStyle w:val="Header"/>
            <w:ind w:right="-115"/>
            <w:jc w:val="right"/>
          </w:pPr>
        </w:p>
      </w:tc>
    </w:tr>
  </w:tbl>
  <w:p w:rsidR="00194D65" w:rsidRDefault="00194D65" w:rsidP="57B6BB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A6F"/>
    <w:multiLevelType w:val="hybridMultilevel"/>
    <w:tmpl w:val="FFFFFFFF"/>
    <w:lvl w:ilvl="0" w:tplc="7910FFE6">
      <w:start w:val="1"/>
      <w:numFmt w:val="bullet"/>
      <w:lvlText w:val=""/>
      <w:lvlJc w:val="left"/>
      <w:pPr>
        <w:ind w:left="720" w:hanging="360"/>
      </w:pPr>
      <w:rPr>
        <w:rFonts w:ascii="Symbol" w:hAnsi="Symbol" w:hint="default"/>
      </w:rPr>
    </w:lvl>
    <w:lvl w:ilvl="1" w:tplc="D3144ACA">
      <w:start w:val="1"/>
      <w:numFmt w:val="bullet"/>
      <w:lvlText w:val="o"/>
      <w:lvlJc w:val="left"/>
      <w:pPr>
        <w:ind w:left="1440" w:hanging="360"/>
      </w:pPr>
      <w:rPr>
        <w:rFonts w:ascii="Courier New" w:hAnsi="Courier New" w:hint="default"/>
      </w:rPr>
    </w:lvl>
    <w:lvl w:ilvl="2" w:tplc="BC7444CC">
      <w:start w:val="1"/>
      <w:numFmt w:val="bullet"/>
      <w:lvlText w:val=""/>
      <w:lvlJc w:val="left"/>
      <w:pPr>
        <w:ind w:left="2160" w:hanging="360"/>
      </w:pPr>
      <w:rPr>
        <w:rFonts w:ascii="Wingdings" w:hAnsi="Wingdings" w:hint="default"/>
      </w:rPr>
    </w:lvl>
    <w:lvl w:ilvl="3" w:tplc="BEB24BD0">
      <w:start w:val="1"/>
      <w:numFmt w:val="bullet"/>
      <w:lvlText w:val=""/>
      <w:lvlJc w:val="left"/>
      <w:pPr>
        <w:ind w:left="2880" w:hanging="360"/>
      </w:pPr>
      <w:rPr>
        <w:rFonts w:ascii="Symbol" w:hAnsi="Symbol" w:hint="default"/>
      </w:rPr>
    </w:lvl>
    <w:lvl w:ilvl="4" w:tplc="CA0EFEE6">
      <w:start w:val="1"/>
      <w:numFmt w:val="bullet"/>
      <w:lvlText w:val="o"/>
      <w:lvlJc w:val="left"/>
      <w:pPr>
        <w:ind w:left="3600" w:hanging="360"/>
      </w:pPr>
      <w:rPr>
        <w:rFonts w:ascii="Courier New" w:hAnsi="Courier New" w:hint="default"/>
      </w:rPr>
    </w:lvl>
    <w:lvl w:ilvl="5" w:tplc="738052D8">
      <w:start w:val="1"/>
      <w:numFmt w:val="bullet"/>
      <w:lvlText w:val=""/>
      <w:lvlJc w:val="left"/>
      <w:pPr>
        <w:ind w:left="4320" w:hanging="360"/>
      </w:pPr>
      <w:rPr>
        <w:rFonts w:ascii="Wingdings" w:hAnsi="Wingdings" w:hint="default"/>
      </w:rPr>
    </w:lvl>
    <w:lvl w:ilvl="6" w:tplc="7E9CBA2E">
      <w:start w:val="1"/>
      <w:numFmt w:val="bullet"/>
      <w:lvlText w:val=""/>
      <w:lvlJc w:val="left"/>
      <w:pPr>
        <w:ind w:left="5040" w:hanging="360"/>
      </w:pPr>
      <w:rPr>
        <w:rFonts w:ascii="Symbol" w:hAnsi="Symbol" w:hint="default"/>
      </w:rPr>
    </w:lvl>
    <w:lvl w:ilvl="7" w:tplc="EC78351A">
      <w:start w:val="1"/>
      <w:numFmt w:val="bullet"/>
      <w:lvlText w:val="o"/>
      <w:lvlJc w:val="left"/>
      <w:pPr>
        <w:ind w:left="5760" w:hanging="360"/>
      </w:pPr>
      <w:rPr>
        <w:rFonts w:ascii="Courier New" w:hAnsi="Courier New" w:hint="default"/>
      </w:rPr>
    </w:lvl>
    <w:lvl w:ilvl="8" w:tplc="A7166D78">
      <w:start w:val="1"/>
      <w:numFmt w:val="bullet"/>
      <w:lvlText w:val=""/>
      <w:lvlJc w:val="left"/>
      <w:pPr>
        <w:ind w:left="6480" w:hanging="360"/>
      </w:pPr>
      <w:rPr>
        <w:rFonts w:ascii="Wingdings" w:hAnsi="Wingdings" w:hint="default"/>
      </w:rPr>
    </w:lvl>
  </w:abstractNum>
  <w:abstractNum w:abstractNumId="1">
    <w:nsid w:val="077D6D30"/>
    <w:multiLevelType w:val="hybridMultilevel"/>
    <w:tmpl w:val="FFFFFFFF"/>
    <w:lvl w:ilvl="0" w:tplc="519C3EF0">
      <w:start w:val="1"/>
      <w:numFmt w:val="decimal"/>
      <w:lvlText w:val="%1."/>
      <w:lvlJc w:val="left"/>
      <w:pPr>
        <w:ind w:left="720" w:hanging="360"/>
      </w:pPr>
    </w:lvl>
    <w:lvl w:ilvl="1" w:tplc="FC8AD050">
      <w:start w:val="1"/>
      <w:numFmt w:val="decimal"/>
      <w:lvlText w:val="%2."/>
      <w:lvlJc w:val="left"/>
      <w:pPr>
        <w:ind w:left="1440" w:hanging="360"/>
      </w:pPr>
    </w:lvl>
    <w:lvl w:ilvl="2" w:tplc="2E224AC0">
      <w:start w:val="1"/>
      <w:numFmt w:val="lowerRoman"/>
      <w:lvlText w:val="%3."/>
      <w:lvlJc w:val="right"/>
      <w:pPr>
        <w:ind w:left="2160" w:hanging="180"/>
      </w:pPr>
    </w:lvl>
    <w:lvl w:ilvl="3" w:tplc="3A2E856A">
      <w:start w:val="1"/>
      <w:numFmt w:val="decimal"/>
      <w:lvlText w:val="%4."/>
      <w:lvlJc w:val="left"/>
      <w:pPr>
        <w:ind w:left="2880" w:hanging="360"/>
      </w:pPr>
    </w:lvl>
    <w:lvl w:ilvl="4" w:tplc="BAB2CD0C">
      <w:start w:val="1"/>
      <w:numFmt w:val="lowerLetter"/>
      <w:lvlText w:val="%5."/>
      <w:lvlJc w:val="left"/>
      <w:pPr>
        <w:ind w:left="3600" w:hanging="360"/>
      </w:pPr>
    </w:lvl>
    <w:lvl w:ilvl="5" w:tplc="F02C8D2C">
      <w:start w:val="1"/>
      <w:numFmt w:val="lowerRoman"/>
      <w:lvlText w:val="%6."/>
      <w:lvlJc w:val="right"/>
      <w:pPr>
        <w:ind w:left="4320" w:hanging="180"/>
      </w:pPr>
    </w:lvl>
    <w:lvl w:ilvl="6" w:tplc="7A28C39E">
      <w:start w:val="1"/>
      <w:numFmt w:val="decimal"/>
      <w:lvlText w:val="%7."/>
      <w:lvlJc w:val="left"/>
      <w:pPr>
        <w:ind w:left="5040" w:hanging="360"/>
      </w:pPr>
    </w:lvl>
    <w:lvl w:ilvl="7" w:tplc="31DC42A0">
      <w:start w:val="1"/>
      <w:numFmt w:val="lowerLetter"/>
      <w:lvlText w:val="%8."/>
      <w:lvlJc w:val="left"/>
      <w:pPr>
        <w:ind w:left="5760" w:hanging="360"/>
      </w:pPr>
    </w:lvl>
    <w:lvl w:ilvl="8" w:tplc="50402146">
      <w:start w:val="1"/>
      <w:numFmt w:val="lowerRoman"/>
      <w:lvlText w:val="%9."/>
      <w:lvlJc w:val="right"/>
      <w:pPr>
        <w:ind w:left="6480" w:hanging="180"/>
      </w:pPr>
    </w:lvl>
  </w:abstractNum>
  <w:abstractNum w:abstractNumId="2">
    <w:nsid w:val="124F1060"/>
    <w:multiLevelType w:val="hybridMultilevel"/>
    <w:tmpl w:val="57CC9D7C"/>
    <w:lvl w:ilvl="0" w:tplc="FFC82C7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EC2262"/>
    <w:multiLevelType w:val="hybridMultilevel"/>
    <w:tmpl w:val="3FB0A19E"/>
    <w:lvl w:ilvl="0" w:tplc="4EEC368E">
      <w:start w:val="30"/>
      <w:numFmt w:val="bullet"/>
      <w:lvlText w:val=""/>
      <w:lvlJc w:val="left"/>
      <w:pPr>
        <w:ind w:left="720" w:hanging="360"/>
      </w:pPr>
      <w:rPr>
        <w:rFonts w:ascii="Symbol" w:eastAsiaTheme="minorHAnsi" w:hAnsi="Symbol" w:cs="Time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2974CA"/>
    <w:multiLevelType w:val="hybridMultilevel"/>
    <w:tmpl w:val="35AC55DA"/>
    <w:lvl w:ilvl="0" w:tplc="B3369A5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995CA7"/>
    <w:multiLevelType w:val="hybridMultilevel"/>
    <w:tmpl w:val="B59CB2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2F5C8D"/>
    <w:multiLevelType w:val="hybridMultilevel"/>
    <w:tmpl w:val="58F4FED6"/>
    <w:lvl w:ilvl="0" w:tplc="008A01A4">
      <w:start w:val="30"/>
      <w:numFmt w:val="bullet"/>
      <w:lvlText w:val=""/>
      <w:lvlJc w:val="left"/>
      <w:pPr>
        <w:ind w:left="720" w:hanging="360"/>
      </w:pPr>
      <w:rPr>
        <w:rFonts w:ascii="Symbol" w:eastAsiaTheme="minorHAnsi" w:hAnsi="Symbol" w:cs="Time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330451"/>
    <w:multiLevelType w:val="hybridMultilevel"/>
    <w:tmpl w:val="FFFFFFFF"/>
    <w:lvl w:ilvl="0" w:tplc="81D066FE">
      <w:start w:val="1"/>
      <w:numFmt w:val="bullet"/>
      <w:lvlText w:val=""/>
      <w:lvlJc w:val="left"/>
      <w:pPr>
        <w:ind w:left="720" w:hanging="360"/>
      </w:pPr>
      <w:rPr>
        <w:rFonts w:ascii="Symbol" w:hAnsi="Symbol" w:hint="default"/>
      </w:rPr>
    </w:lvl>
    <w:lvl w:ilvl="1" w:tplc="7B085D76">
      <w:start w:val="1"/>
      <w:numFmt w:val="bullet"/>
      <w:lvlText w:val="o"/>
      <w:lvlJc w:val="left"/>
      <w:pPr>
        <w:ind w:left="1440" w:hanging="360"/>
      </w:pPr>
      <w:rPr>
        <w:rFonts w:ascii="Courier New" w:hAnsi="Courier New" w:hint="default"/>
      </w:rPr>
    </w:lvl>
    <w:lvl w:ilvl="2" w:tplc="0A12D2F2">
      <w:start w:val="1"/>
      <w:numFmt w:val="bullet"/>
      <w:lvlText w:val=""/>
      <w:lvlJc w:val="left"/>
      <w:pPr>
        <w:ind w:left="2160" w:hanging="360"/>
      </w:pPr>
      <w:rPr>
        <w:rFonts w:ascii="Wingdings" w:hAnsi="Wingdings" w:hint="default"/>
      </w:rPr>
    </w:lvl>
    <w:lvl w:ilvl="3" w:tplc="2BC6A2F2">
      <w:start w:val="1"/>
      <w:numFmt w:val="bullet"/>
      <w:lvlText w:val=""/>
      <w:lvlJc w:val="left"/>
      <w:pPr>
        <w:ind w:left="2880" w:hanging="360"/>
      </w:pPr>
      <w:rPr>
        <w:rFonts w:ascii="Symbol" w:hAnsi="Symbol" w:hint="default"/>
      </w:rPr>
    </w:lvl>
    <w:lvl w:ilvl="4" w:tplc="8FF05776">
      <w:start w:val="1"/>
      <w:numFmt w:val="bullet"/>
      <w:lvlText w:val="o"/>
      <w:lvlJc w:val="left"/>
      <w:pPr>
        <w:ind w:left="3600" w:hanging="360"/>
      </w:pPr>
      <w:rPr>
        <w:rFonts w:ascii="Courier New" w:hAnsi="Courier New" w:hint="default"/>
      </w:rPr>
    </w:lvl>
    <w:lvl w:ilvl="5" w:tplc="AEF6AF40">
      <w:start w:val="1"/>
      <w:numFmt w:val="bullet"/>
      <w:lvlText w:val=""/>
      <w:lvlJc w:val="left"/>
      <w:pPr>
        <w:ind w:left="4320" w:hanging="360"/>
      </w:pPr>
      <w:rPr>
        <w:rFonts w:ascii="Wingdings" w:hAnsi="Wingdings" w:hint="default"/>
      </w:rPr>
    </w:lvl>
    <w:lvl w:ilvl="6" w:tplc="A0823CEE">
      <w:start w:val="1"/>
      <w:numFmt w:val="bullet"/>
      <w:lvlText w:val=""/>
      <w:lvlJc w:val="left"/>
      <w:pPr>
        <w:ind w:left="5040" w:hanging="360"/>
      </w:pPr>
      <w:rPr>
        <w:rFonts w:ascii="Symbol" w:hAnsi="Symbol" w:hint="default"/>
      </w:rPr>
    </w:lvl>
    <w:lvl w:ilvl="7" w:tplc="CE9A69F8">
      <w:start w:val="1"/>
      <w:numFmt w:val="bullet"/>
      <w:lvlText w:val="o"/>
      <w:lvlJc w:val="left"/>
      <w:pPr>
        <w:ind w:left="5760" w:hanging="360"/>
      </w:pPr>
      <w:rPr>
        <w:rFonts w:ascii="Courier New" w:hAnsi="Courier New" w:hint="default"/>
      </w:rPr>
    </w:lvl>
    <w:lvl w:ilvl="8" w:tplc="B81461CA">
      <w:start w:val="1"/>
      <w:numFmt w:val="bullet"/>
      <w:lvlText w:val=""/>
      <w:lvlJc w:val="left"/>
      <w:pPr>
        <w:ind w:left="6480" w:hanging="360"/>
      </w:pPr>
      <w:rPr>
        <w:rFonts w:ascii="Wingdings" w:hAnsi="Wingdings" w:hint="default"/>
      </w:rPr>
    </w:lvl>
  </w:abstractNum>
  <w:abstractNum w:abstractNumId="8">
    <w:nsid w:val="405B1ED2"/>
    <w:multiLevelType w:val="hybridMultilevel"/>
    <w:tmpl w:val="8ED2B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3CE084E"/>
    <w:multiLevelType w:val="hybridMultilevel"/>
    <w:tmpl w:val="8996C302"/>
    <w:lvl w:ilvl="0" w:tplc="99FA8784">
      <w:start w:val="1"/>
      <w:numFmt w:val="bullet"/>
      <w:lvlText w:val=""/>
      <w:lvlJc w:val="left"/>
      <w:pPr>
        <w:ind w:left="720" w:hanging="360"/>
      </w:pPr>
      <w:rPr>
        <w:rFonts w:ascii="Symbol" w:hAnsi="Symbol" w:hint="default"/>
      </w:rPr>
    </w:lvl>
    <w:lvl w:ilvl="1" w:tplc="3AE6F560">
      <w:start w:val="1"/>
      <w:numFmt w:val="bullet"/>
      <w:lvlText w:val="o"/>
      <w:lvlJc w:val="left"/>
      <w:pPr>
        <w:ind w:left="1440" w:hanging="360"/>
      </w:pPr>
      <w:rPr>
        <w:rFonts w:ascii="Courier New" w:hAnsi="Courier New" w:hint="default"/>
      </w:rPr>
    </w:lvl>
    <w:lvl w:ilvl="2" w:tplc="EADA2E12">
      <w:start w:val="1"/>
      <w:numFmt w:val="bullet"/>
      <w:lvlText w:val=""/>
      <w:lvlJc w:val="left"/>
      <w:pPr>
        <w:ind w:left="2160" w:hanging="360"/>
      </w:pPr>
      <w:rPr>
        <w:rFonts w:ascii="Wingdings" w:hAnsi="Wingdings" w:hint="default"/>
      </w:rPr>
    </w:lvl>
    <w:lvl w:ilvl="3" w:tplc="D29C62A4">
      <w:start w:val="1"/>
      <w:numFmt w:val="bullet"/>
      <w:lvlText w:val=""/>
      <w:lvlJc w:val="left"/>
      <w:pPr>
        <w:ind w:left="2880" w:hanging="360"/>
      </w:pPr>
      <w:rPr>
        <w:rFonts w:ascii="Symbol" w:hAnsi="Symbol" w:hint="default"/>
      </w:rPr>
    </w:lvl>
    <w:lvl w:ilvl="4" w:tplc="9348C312">
      <w:start w:val="1"/>
      <w:numFmt w:val="bullet"/>
      <w:lvlText w:val="o"/>
      <w:lvlJc w:val="left"/>
      <w:pPr>
        <w:ind w:left="3600" w:hanging="360"/>
      </w:pPr>
      <w:rPr>
        <w:rFonts w:ascii="Courier New" w:hAnsi="Courier New" w:hint="default"/>
      </w:rPr>
    </w:lvl>
    <w:lvl w:ilvl="5" w:tplc="10CE0C74">
      <w:start w:val="1"/>
      <w:numFmt w:val="bullet"/>
      <w:lvlText w:val=""/>
      <w:lvlJc w:val="left"/>
      <w:pPr>
        <w:ind w:left="4320" w:hanging="360"/>
      </w:pPr>
      <w:rPr>
        <w:rFonts w:ascii="Wingdings" w:hAnsi="Wingdings" w:hint="default"/>
      </w:rPr>
    </w:lvl>
    <w:lvl w:ilvl="6" w:tplc="FC90DA14">
      <w:start w:val="1"/>
      <w:numFmt w:val="bullet"/>
      <w:lvlText w:val=""/>
      <w:lvlJc w:val="left"/>
      <w:pPr>
        <w:ind w:left="5040" w:hanging="360"/>
      </w:pPr>
      <w:rPr>
        <w:rFonts w:ascii="Symbol" w:hAnsi="Symbol" w:hint="default"/>
      </w:rPr>
    </w:lvl>
    <w:lvl w:ilvl="7" w:tplc="B178C19E">
      <w:start w:val="1"/>
      <w:numFmt w:val="bullet"/>
      <w:lvlText w:val="o"/>
      <w:lvlJc w:val="left"/>
      <w:pPr>
        <w:ind w:left="5760" w:hanging="360"/>
      </w:pPr>
      <w:rPr>
        <w:rFonts w:ascii="Courier New" w:hAnsi="Courier New" w:hint="default"/>
      </w:rPr>
    </w:lvl>
    <w:lvl w:ilvl="8" w:tplc="50727D28">
      <w:start w:val="1"/>
      <w:numFmt w:val="bullet"/>
      <w:lvlText w:val=""/>
      <w:lvlJc w:val="left"/>
      <w:pPr>
        <w:ind w:left="6480" w:hanging="360"/>
      </w:pPr>
      <w:rPr>
        <w:rFonts w:ascii="Wingdings" w:hAnsi="Wingdings" w:hint="default"/>
      </w:rPr>
    </w:lvl>
  </w:abstractNum>
  <w:abstractNum w:abstractNumId="10">
    <w:nsid w:val="62CF775E"/>
    <w:multiLevelType w:val="hybridMultilevel"/>
    <w:tmpl w:val="54F009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93028D9"/>
    <w:multiLevelType w:val="hybridMultilevel"/>
    <w:tmpl w:val="173A6288"/>
    <w:lvl w:ilvl="0" w:tplc="BAB2CD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F9F7696"/>
    <w:multiLevelType w:val="hybridMultilevel"/>
    <w:tmpl w:val="4642A5AA"/>
    <w:lvl w:ilvl="0" w:tplc="385C73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03904B5"/>
    <w:multiLevelType w:val="hybridMultilevel"/>
    <w:tmpl w:val="90848612"/>
    <w:lvl w:ilvl="0" w:tplc="F7DAF5A2">
      <w:start w:val="1"/>
      <w:numFmt w:val="bullet"/>
      <w:lvlText w:val=""/>
      <w:lvlJc w:val="left"/>
      <w:pPr>
        <w:ind w:left="720" w:hanging="360"/>
      </w:pPr>
      <w:rPr>
        <w:rFonts w:ascii="Symbol" w:hAnsi="Symbol" w:hint="default"/>
      </w:rPr>
    </w:lvl>
    <w:lvl w:ilvl="1" w:tplc="E12CFE1A">
      <w:start w:val="1"/>
      <w:numFmt w:val="bullet"/>
      <w:lvlText w:val="o"/>
      <w:lvlJc w:val="left"/>
      <w:pPr>
        <w:ind w:left="1440" w:hanging="360"/>
      </w:pPr>
      <w:rPr>
        <w:rFonts w:ascii="Courier New" w:hAnsi="Courier New" w:hint="default"/>
      </w:rPr>
    </w:lvl>
    <w:lvl w:ilvl="2" w:tplc="F22AF220">
      <w:start w:val="1"/>
      <w:numFmt w:val="bullet"/>
      <w:lvlText w:val=""/>
      <w:lvlJc w:val="left"/>
      <w:pPr>
        <w:ind w:left="2160" w:hanging="360"/>
      </w:pPr>
      <w:rPr>
        <w:rFonts w:ascii="Wingdings" w:hAnsi="Wingdings" w:hint="default"/>
      </w:rPr>
    </w:lvl>
    <w:lvl w:ilvl="3" w:tplc="6CC65AB4">
      <w:start w:val="1"/>
      <w:numFmt w:val="bullet"/>
      <w:lvlText w:val=""/>
      <w:lvlJc w:val="left"/>
      <w:pPr>
        <w:ind w:left="2880" w:hanging="360"/>
      </w:pPr>
      <w:rPr>
        <w:rFonts w:ascii="Symbol" w:hAnsi="Symbol" w:hint="default"/>
      </w:rPr>
    </w:lvl>
    <w:lvl w:ilvl="4" w:tplc="41F83F64">
      <w:start w:val="1"/>
      <w:numFmt w:val="bullet"/>
      <w:lvlText w:val="o"/>
      <w:lvlJc w:val="left"/>
      <w:pPr>
        <w:ind w:left="3600" w:hanging="360"/>
      </w:pPr>
      <w:rPr>
        <w:rFonts w:ascii="Courier New" w:hAnsi="Courier New" w:hint="default"/>
      </w:rPr>
    </w:lvl>
    <w:lvl w:ilvl="5" w:tplc="5CF810DE">
      <w:start w:val="1"/>
      <w:numFmt w:val="bullet"/>
      <w:lvlText w:val=""/>
      <w:lvlJc w:val="left"/>
      <w:pPr>
        <w:ind w:left="4320" w:hanging="360"/>
      </w:pPr>
      <w:rPr>
        <w:rFonts w:ascii="Wingdings" w:hAnsi="Wingdings" w:hint="default"/>
      </w:rPr>
    </w:lvl>
    <w:lvl w:ilvl="6" w:tplc="97C28D92">
      <w:start w:val="1"/>
      <w:numFmt w:val="bullet"/>
      <w:lvlText w:val=""/>
      <w:lvlJc w:val="left"/>
      <w:pPr>
        <w:ind w:left="5040" w:hanging="360"/>
      </w:pPr>
      <w:rPr>
        <w:rFonts w:ascii="Symbol" w:hAnsi="Symbol" w:hint="default"/>
      </w:rPr>
    </w:lvl>
    <w:lvl w:ilvl="7" w:tplc="8732E924">
      <w:start w:val="1"/>
      <w:numFmt w:val="bullet"/>
      <w:lvlText w:val="o"/>
      <w:lvlJc w:val="left"/>
      <w:pPr>
        <w:ind w:left="5760" w:hanging="360"/>
      </w:pPr>
      <w:rPr>
        <w:rFonts w:ascii="Courier New" w:hAnsi="Courier New" w:hint="default"/>
      </w:rPr>
    </w:lvl>
    <w:lvl w:ilvl="8" w:tplc="89947F4E">
      <w:start w:val="1"/>
      <w:numFmt w:val="bullet"/>
      <w:lvlText w:val=""/>
      <w:lvlJc w:val="left"/>
      <w:pPr>
        <w:ind w:left="6480" w:hanging="360"/>
      </w:pPr>
      <w:rPr>
        <w:rFonts w:ascii="Wingdings" w:hAnsi="Wingdings" w:hint="default"/>
      </w:rPr>
    </w:lvl>
  </w:abstractNum>
  <w:abstractNum w:abstractNumId="14">
    <w:nsid w:val="72F151C7"/>
    <w:multiLevelType w:val="hybridMultilevel"/>
    <w:tmpl w:val="F5CEA0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765A2683"/>
    <w:multiLevelType w:val="hybridMultilevel"/>
    <w:tmpl w:val="FFFFFFFF"/>
    <w:lvl w:ilvl="0" w:tplc="5B2E7D6C">
      <w:start w:val="1"/>
      <w:numFmt w:val="decimal"/>
      <w:lvlText w:val="%1."/>
      <w:lvlJc w:val="left"/>
      <w:pPr>
        <w:ind w:left="720" w:hanging="360"/>
      </w:pPr>
    </w:lvl>
    <w:lvl w:ilvl="1" w:tplc="0804F7DE">
      <w:start w:val="1"/>
      <w:numFmt w:val="decimal"/>
      <w:lvlText w:val="%2."/>
      <w:lvlJc w:val="left"/>
      <w:pPr>
        <w:ind w:left="1440" w:hanging="360"/>
      </w:pPr>
    </w:lvl>
    <w:lvl w:ilvl="2" w:tplc="A096059C">
      <w:start w:val="1"/>
      <w:numFmt w:val="lowerRoman"/>
      <w:lvlText w:val="%3."/>
      <w:lvlJc w:val="right"/>
      <w:pPr>
        <w:ind w:left="2160" w:hanging="180"/>
      </w:pPr>
    </w:lvl>
    <w:lvl w:ilvl="3" w:tplc="891C677A">
      <w:start w:val="1"/>
      <w:numFmt w:val="decimal"/>
      <w:lvlText w:val="%4."/>
      <w:lvlJc w:val="left"/>
      <w:pPr>
        <w:ind w:left="2880" w:hanging="360"/>
      </w:pPr>
    </w:lvl>
    <w:lvl w:ilvl="4" w:tplc="17F43438">
      <w:start w:val="1"/>
      <w:numFmt w:val="lowerLetter"/>
      <w:lvlText w:val="%5."/>
      <w:lvlJc w:val="left"/>
      <w:pPr>
        <w:ind w:left="3600" w:hanging="360"/>
      </w:pPr>
    </w:lvl>
    <w:lvl w:ilvl="5" w:tplc="B1C45D62">
      <w:start w:val="1"/>
      <w:numFmt w:val="lowerRoman"/>
      <w:lvlText w:val="%6."/>
      <w:lvlJc w:val="right"/>
      <w:pPr>
        <w:ind w:left="4320" w:hanging="180"/>
      </w:pPr>
    </w:lvl>
    <w:lvl w:ilvl="6" w:tplc="FDC88186">
      <w:start w:val="1"/>
      <w:numFmt w:val="decimal"/>
      <w:lvlText w:val="%7."/>
      <w:lvlJc w:val="left"/>
      <w:pPr>
        <w:ind w:left="5040" w:hanging="360"/>
      </w:pPr>
    </w:lvl>
    <w:lvl w:ilvl="7" w:tplc="5E2C19B2">
      <w:start w:val="1"/>
      <w:numFmt w:val="lowerLetter"/>
      <w:lvlText w:val="%8."/>
      <w:lvlJc w:val="left"/>
      <w:pPr>
        <w:ind w:left="5760" w:hanging="360"/>
      </w:pPr>
    </w:lvl>
    <w:lvl w:ilvl="8" w:tplc="3BD817E4">
      <w:start w:val="1"/>
      <w:numFmt w:val="lowerRoman"/>
      <w:lvlText w:val="%9."/>
      <w:lvlJc w:val="right"/>
      <w:pPr>
        <w:ind w:left="6480" w:hanging="180"/>
      </w:pPr>
    </w:lvl>
  </w:abstractNum>
  <w:abstractNum w:abstractNumId="16">
    <w:nsid w:val="76D92F93"/>
    <w:multiLevelType w:val="hybridMultilevel"/>
    <w:tmpl w:val="462EE2EA"/>
    <w:lvl w:ilvl="0" w:tplc="17C40DD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AE91044"/>
    <w:multiLevelType w:val="hybridMultilevel"/>
    <w:tmpl w:val="045CB91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D336316"/>
    <w:multiLevelType w:val="hybridMultilevel"/>
    <w:tmpl w:val="0E66DC6A"/>
    <w:lvl w:ilvl="0" w:tplc="4B6E319C">
      <w:start w:val="1"/>
      <w:numFmt w:val="bullet"/>
      <w:lvlText w:val=""/>
      <w:lvlJc w:val="left"/>
      <w:pPr>
        <w:ind w:left="720" w:hanging="360"/>
      </w:pPr>
      <w:rPr>
        <w:rFonts w:ascii="Symbol" w:hAnsi="Symbol" w:hint="default"/>
      </w:rPr>
    </w:lvl>
    <w:lvl w:ilvl="1" w:tplc="9E583552">
      <w:start w:val="1"/>
      <w:numFmt w:val="bullet"/>
      <w:lvlText w:val="o"/>
      <w:lvlJc w:val="left"/>
      <w:pPr>
        <w:ind w:left="1440" w:hanging="360"/>
      </w:pPr>
      <w:rPr>
        <w:rFonts w:ascii="Courier New" w:hAnsi="Courier New" w:hint="default"/>
      </w:rPr>
    </w:lvl>
    <w:lvl w:ilvl="2" w:tplc="DA7437DC">
      <w:start w:val="1"/>
      <w:numFmt w:val="bullet"/>
      <w:lvlText w:val=""/>
      <w:lvlJc w:val="left"/>
      <w:pPr>
        <w:ind w:left="2160" w:hanging="360"/>
      </w:pPr>
      <w:rPr>
        <w:rFonts w:ascii="Wingdings" w:hAnsi="Wingdings" w:hint="default"/>
      </w:rPr>
    </w:lvl>
    <w:lvl w:ilvl="3" w:tplc="413607C6">
      <w:start w:val="1"/>
      <w:numFmt w:val="bullet"/>
      <w:lvlText w:val=""/>
      <w:lvlJc w:val="left"/>
      <w:pPr>
        <w:ind w:left="2880" w:hanging="360"/>
      </w:pPr>
      <w:rPr>
        <w:rFonts w:ascii="Symbol" w:hAnsi="Symbol" w:hint="default"/>
      </w:rPr>
    </w:lvl>
    <w:lvl w:ilvl="4" w:tplc="95844D20">
      <w:start w:val="1"/>
      <w:numFmt w:val="bullet"/>
      <w:lvlText w:val="o"/>
      <w:lvlJc w:val="left"/>
      <w:pPr>
        <w:ind w:left="3600" w:hanging="360"/>
      </w:pPr>
      <w:rPr>
        <w:rFonts w:ascii="Courier New" w:hAnsi="Courier New" w:hint="default"/>
      </w:rPr>
    </w:lvl>
    <w:lvl w:ilvl="5" w:tplc="1EB08E06">
      <w:start w:val="1"/>
      <w:numFmt w:val="bullet"/>
      <w:lvlText w:val=""/>
      <w:lvlJc w:val="left"/>
      <w:pPr>
        <w:ind w:left="4320" w:hanging="360"/>
      </w:pPr>
      <w:rPr>
        <w:rFonts w:ascii="Wingdings" w:hAnsi="Wingdings" w:hint="default"/>
      </w:rPr>
    </w:lvl>
    <w:lvl w:ilvl="6" w:tplc="0E7AC804">
      <w:start w:val="1"/>
      <w:numFmt w:val="bullet"/>
      <w:lvlText w:val=""/>
      <w:lvlJc w:val="left"/>
      <w:pPr>
        <w:ind w:left="5040" w:hanging="360"/>
      </w:pPr>
      <w:rPr>
        <w:rFonts w:ascii="Symbol" w:hAnsi="Symbol" w:hint="default"/>
      </w:rPr>
    </w:lvl>
    <w:lvl w:ilvl="7" w:tplc="E932DC50">
      <w:start w:val="1"/>
      <w:numFmt w:val="bullet"/>
      <w:lvlText w:val="o"/>
      <w:lvlJc w:val="left"/>
      <w:pPr>
        <w:ind w:left="5760" w:hanging="360"/>
      </w:pPr>
      <w:rPr>
        <w:rFonts w:ascii="Courier New" w:hAnsi="Courier New" w:hint="default"/>
      </w:rPr>
    </w:lvl>
    <w:lvl w:ilvl="8" w:tplc="98E877B6">
      <w:start w:val="1"/>
      <w:numFmt w:val="bullet"/>
      <w:lvlText w:val=""/>
      <w:lvlJc w:val="left"/>
      <w:pPr>
        <w:ind w:left="6480" w:hanging="360"/>
      </w:pPr>
      <w:rPr>
        <w:rFonts w:ascii="Wingdings" w:hAnsi="Wingdings" w:hint="default"/>
      </w:rPr>
    </w:lvl>
  </w:abstractNum>
  <w:abstractNum w:abstractNumId="19">
    <w:nsid w:val="7FF5345D"/>
    <w:multiLevelType w:val="hybridMultilevel"/>
    <w:tmpl w:val="FFFFFFFF"/>
    <w:lvl w:ilvl="0" w:tplc="4656B1BA">
      <w:start w:val="1"/>
      <w:numFmt w:val="bullet"/>
      <w:lvlText w:val=""/>
      <w:lvlJc w:val="left"/>
      <w:pPr>
        <w:ind w:left="720" w:hanging="360"/>
      </w:pPr>
      <w:rPr>
        <w:rFonts w:ascii="Symbol" w:hAnsi="Symbol" w:hint="default"/>
      </w:rPr>
    </w:lvl>
    <w:lvl w:ilvl="1" w:tplc="D5C0B31C">
      <w:start w:val="1"/>
      <w:numFmt w:val="bullet"/>
      <w:lvlText w:val="o"/>
      <w:lvlJc w:val="left"/>
      <w:pPr>
        <w:ind w:left="1440" w:hanging="360"/>
      </w:pPr>
      <w:rPr>
        <w:rFonts w:ascii="Courier New" w:hAnsi="Courier New" w:hint="default"/>
      </w:rPr>
    </w:lvl>
    <w:lvl w:ilvl="2" w:tplc="E336447C">
      <w:start w:val="1"/>
      <w:numFmt w:val="bullet"/>
      <w:lvlText w:val=""/>
      <w:lvlJc w:val="left"/>
      <w:pPr>
        <w:ind w:left="2160" w:hanging="360"/>
      </w:pPr>
      <w:rPr>
        <w:rFonts w:ascii="Wingdings" w:hAnsi="Wingdings" w:hint="default"/>
      </w:rPr>
    </w:lvl>
    <w:lvl w:ilvl="3" w:tplc="A3101FDE">
      <w:start w:val="1"/>
      <w:numFmt w:val="bullet"/>
      <w:lvlText w:val=""/>
      <w:lvlJc w:val="left"/>
      <w:pPr>
        <w:ind w:left="2880" w:hanging="360"/>
      </w:pPr>
      <w:rPr>
        <w:rFonts w:ascii="Symbol" w:hAnsi="Symbol" w:hint="default"/>
      </w:rPr>
    </w:lvl>
    <w:lvl w:ilvl="4" w:tplc="E2AA31B2">
      <w:start w:val="1"/>
      <w:numFmt w:val="bullet"/>
      <w:lvlText w:val="o"/>
      <w:lvlJc w:val="left"/>
      <w:pPr>
        <w:ind w:left="3600" w:hanging="360"/>
      </w:pPr>
      <w:rPr>
        <w:rFonts w:ascii="Courier New" w:hAnsi="Courier New" w:hint="default"/>
      </w:rPr>
    </w:lvl>
    <w:lvl w:ilvl="5" w:tplc="E564DC76">
      <w:start w:val="1"/>
      <w:numFmt w:val="bullet"/>
      <w:lvlText w:val=""/>
      <w:lvlJc w:val="left"/>
      <w:pPr>
        <w:ind w:left="4320" w:hanging="360"/>
      </w:pPr>
      <w:rPr>
        <w:rFonts w:ascii="Wingdings" w:hAnsi="Wingdings" w:hint="default"/>
      </w:rPr>
    </w:lvl>
    <w:lvl w:ilvl="6" w:tplc="29D40FB0">
      <w:start w:val="1"/>
      <w:numFmt w:val="bullet"/>
      <w:lvlText w:val=""/>
      <w:lvlJc w:val="left"/>
      <w:pPr>
        <w:ind w:left="5040" w:hanging="360"/>
      </w:pPr>
      <w:rPr>
        <w:rFonts w:ascii="Symbol" w:hAnsi="Symbol" w:hint="default"/>
      </w:rPr>
    </w:lvl>
    <w:lvl w:ilvl="7" w:tplc="0E96E578">
      <w:start w:val="1"/>
      <w:numFmt w:val="bullet"/>
      <w:lvlText w:val="o"/>
      <w:lvlJc w:val="left"/>
      <w:pPr>
        <w:ind w:left="5760" w:hanging="360"/>
      </w:pPr>
      <w:rPr>
        <w:rFonts w:ascii="Courier New" w:hAnsi="Courier New" w:hint="default"/>
      </w:rPr>
    </w:lvl>
    <w:lvl w:ilvl="8" w:tplc="DC6803F0">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
  </w:num>
  <w:num w:numId="4">
    <w:abstractNumId w:val="9"/>
  </w:num>
  <w:num w:numId="5">
    <w:abstractNumId w:val="13"/>
  </w:num>
  <w:num w:numId="6">
    <w:abstractNumId w:val="18"/>
  </w:num>
  <w:num w:numId="7">
    <w:abstractNumId w:val="14"/>
  </w:num>
  <w:num w:numId="8">
    <w:abstractNumId w:val="3"/>
  </w:num>
  <w:num w:numId="9">
    <w:abstractNumId w:val="6"/>
  </w:num>
  <w:num w:numId="10">
    <w:abstractNumId w:val="11"/>
  </w:num>
  <w:num w:numId="11">
    <w:abstractNumId w:val="5"/>
  </w:num>
  <w:num w:numId="12">
    <w:abstractNumId w:val="2"/>
  </w:num>
  <w:num w:numId="13">
    <w:abstractNumId w:val="7"/>
  </w:num>
  <w:num w:numId="14">
    <w:abstractNumId w:val="19"/>
  </w:num>
  <w:num w:numId="15">
    <w:abstractNumId w:val="17"/>
  </w:num>
  <w:num w:numId="16">
    <w:abstractNumId w:val="10"/>
  </w:num>
  <w:num w:numId="17">
    <w:abstractNumId w:val="12"/>
  </w:num>
  <w:num w:numId="18">
    <w:abstractNumId w:val="8"/>
  </w:num>
  <w:num w:numId="19">
    <w:abstractNumId w:val="16"/>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ie Outhwaite">
    <w15:presenceInfo w15:providerId="None" w15:userId="Charlie Outhwaite"/>
  </w15:person>
  <w15:person w15:author="Tim Newbold">
    <w15:presenceInfo w15:providerId="None" w15:userId="Tim Newbold"/>
  </w15:person>
  <w15:person w15:author="McCann, Peter">
    <w15:presenceInfo w15:providerId="AD" w15:userId="S::zcbtpmc@ucl.ac.uk::961b448c-8df2-42c9-963c-0a5f21cf6db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5122"/>
  </w:hdrShapeDefaults>
  <w:footnotePr>
    <w:footnote w:id="-1"/>
    <w:footnote w:id="0"/>
    <w:footnote w:id="1"/>
  </w:footnotePr>
  <w:endnotePr>
    <w:endnote w:id="-1"/>
    <w:endnote w:id="0"/>
    <w:endnote w:id="1"/>
  </w:endnotePr>
  <w:compat/>
  <w:rsids>
    <w:rsidRoot w:val="007B6589"/>
    <w:rsid w:val="000002D6"/>
    <w:rsid w:val="000004BF"/>
    <w:rsid w:val="00001E51"/>
    <w:rsid w:val="00004B7A"/>
    <w:rsid w:val="000057DE"/>
    <w:rsid w:val="00014794"/>
    <w:rsid w:val="00015B36"/>
    <w:rsid w:val="00015EBA"/>
    <w:rsid w:val="0002265F"/>
    <w:rsid w:val="00022FD2"/>
    <w:rsid w:val="00023043"/>
    <w:rsid w:val="00023FA9"/>
    <w:rsid w:val="000254C6"/>
    <w:rsid w:val="0002584F"/>
    <w:rsid w:val="00027849"/>
    <w:rsid w:val="00032875"/>
    <w:rsid w:val="00040D56"/>
    <w:rsid w:val="00041A3D"/>
    <w:rsid w:val="00041DF8"/>
    <w:rsid w:val="00044BB9"/>
    <w:rsid w:val="00046A66"/>
    <w:rsid w:val="0005141F"/>
    <w:rsid w:val="00051AC9"/>
    <w:rsid w:val="00051CED"/>
    <w:rsid w:val="00070BDF"/>
    <w:rsid w:val="00074C62"/>
    <w:rsid w:val="00075C42"/>
    <w:rsid w:val="0007752F"/>
    <w:rsid w:val="00080F10"/>
    <w:rsid w:val="000853D2"/>
    <w:rsid w:val="00085DDF"/>
    <w:rsid w:val="00087D7E"/>
    <w:rsid w:val="000941F8"/>
    <w:rsid w:val="000A03C9"/>
    <w:rsid w:val="000A05C3"/>
    <w:rsid w:val="000A3185"/>
    <w:rsid w:val="000A375D"/>
    <w:rsid w:val="000A597C"/>
    <w:rsid w:val="000B030B"/>
    <w:rsid w:val="000B4A8C"/>
    <w:rsid w:val="000B59B3"/>
    <w:rsid w:val="000B6102"/>
    <w:rsid w:val="000C2C88"/>
    <w:rsid w:val="000C3828"/>
    <w:rsid w:val="000C38F8"/>
    <w:rsid w:val="000C687C"/>
    <w:rsid w:val="000C6C83"/>
    <w:rsid w:val="000C6E4A"/>
    <w:rsid w:val="000D25B5"/>
    <w:rsid w:val="000D4DE5"/>
    <w:rsid w:val="000E1A5C"/>
    <w:rsid w:val="000E2855"/>
    <w:rsid w:val="000E5266"/>
    <w:rsid w:val="000E5510"/>
    <w:rsid w:val="000F1FCE"/>
    <w:rsid w:val="000F37B3"/>
    <w:rsid w:val="000F4977"/>
    <w:rsid w:val="000F5C60"/>
    <w:rsid w:val="000F6784"/>
    <w:rsid w:val="000F6976"/>
    <w:rsid w:val="000F6A84"/>
    <w:rsid w:val="00101DE2"/>
    <w:rsid w:val="001023B6"/>
    <w:rsid w:val="00107FA9"/>
    <w:rsid w:val="001122F2"/>
    <w:rsid w:val="00116C1C"/>
    <w:rsid w:val="001179F1"/>
    <w:rsid w:val="00117AD5"/>
    <w:rsid w:val="00117BB2"/>
    <w:rsid w:val="00121586"/>
    <w:rsid w:val="00122536"/>
    <w:rsid w:val="00125480"/>
    <w:rsid w:val="00126727"/>
    <w:rsid w:val="00132D6E"/>
    <w:rsid w:val="00133C81"/>
    <w:rsid w:val="00134C99"/>
    <w:rsid w:val="001420C4"/>
    <w:rsid w:val="0014460A"/>
    <w:rsid w:val="00145599"/>
    <w:rsid w:val="00146257"/>
    <w:rsid w:val="00150212"/>
    <w:rsid w:val="001509C2"/>
    <w:rsid w:val="001572DB"/>
    <w:rsid w:val="00164648"/>
    <w:rsid w:val="001659E8"/>
    <w:rsid w:val="00167F9B"/>
    <w:rsid w:val="00170986"/>
    <w:rsid w:val="00173D93"/>
    <w:rsid w:val="001745F5"/>
    <w:rsid w:val="0017500D"/>
    <w:rsid w:val="00176023"/>
    <w:rsid w:val="00177D9F"/>
    <w:rsid w:val="00181F79"/>
    <w:rsid w:val="00182E68"/>
    <w:rsid w:val="0018446E"/>
    <w:rsid w:val="001907E7"/>
    <w:rsid w:val="00191A99"/>
    <w:rsid w:val="001929B7"/>
    <w:rsid w:val="00193DFB"/>
    <w:rsid w:val="00194D65"/>
    <w:rsid w:val="00195F71"/>
    <w:rsid w:val="00196CAB"/>
    <w:rsid w:val="001A296F"/>
    <w:rsid w:val="001A2DA9"/>
    <w:rsid w:val="001A551B"/>
    <w:rsid w:val="001A606C"/>
    <w:rsid w:val="001B081E"/>
    <w:rsid w:val="001B0EF8"/>
    <w:rsid w:val="001B258F"/>
    <w:rsid w:val="001B3048"/>
    <w:rsid w:val="001B56F1"/>
    <w:rsid w:val="001B60EF"/>
    <w:rsid w:val="001B70F1"/>
    <w:rsid w:val="001B7DFD"/>
    <w:rsid w:val="001C04DD"/>
    <w:rsid w:val="001C0706"/>
    <w:rsid w:val="001C2D7D"/>
    <w:rsid w:val="001C3508"/>
    <w:rsid w:val="001C474E"/>
    <w:rsid w:val="001C54AB"/>
    <w:rsid w:val="001C6179"/>
    <w:rsid w:val="001C67C5"/>
    <w:rsid w:val="001D09E2"/>
    <w:rsid w:val="001D0DEE"/>
    <w:rsid w:val="001D1853"/>
    <w:rsid w:val="001D1F03"/>
    <w:rsid w:val="001D40CE"/>
    <w:rsid w:val="001D7FAF"/>
    <w:rsid w:val="001E2A8D"/>
    <w:rsid w:val="001E371E"/>
    <w:rsid w:val="001E4E28"/>
    <w:rsid w:val="001E6157"/>
    <w:rsid w:val="001E67A5"/>
    <w:rsid w:val="001E7788"/>
    <w:rsid w:val="001F12D4"/>
    <w:rsid w:val="001F2B70"/>
    <w:rsid w:val="001F40E5"/>
    <w:rsid w:val="001F4674"/>
    <w:rsid w:val="001F48C1"/>
    <w:rsid w:val="001F5CFA"/>
    <w:rsid w:val="00200548"/>
    <w:rsid w:val="002009C8"/>
    <w:rsid w:val="0020223B"/>
    <w:rsid w:val="00204484"/>
    <w:rsid w:val="00205DE4"/>
    <w:rsid w:val="0021540F"/>
    <w:rsid w:val="00216F7C"/>
    <w:rsid w:val="00217C29"/>
    <w:rsid w:val="0022337C"/>
    <w:rsid w:val="00223C56"/>
    <w:rsid w:val="00225160"/>
    <w:rsid w:val="00225DF8"/>
    <w:rsid w:val="00227568"/>
    <w:rsid w:val="00230CF9"/>
    <w:rsid w:val="00231A37"/>
    <w:rsid w:val="00237896"/>
    <w:rsid w:val="00237D7F"/>
    <w:rsid w:val="00240DE2"/>
    <w:rsid w:val="00247347"/>
    <w:rsid w:val="0025281C"/>
    <w:rsid w:val="00252B44"/>
    <w:rsid w:val="00253889"/>
    <w:rsid w:val="00256AE5"/>
    <w:rsid w:val="0026187F"/>
    <w:rsid w:val="00263C8B"/>
    <w:rsid w:val="00263D1E"/>
    <w:rsid w:val="00264E14"/>
    <w:rsid w:val="00265FC7"/>
    <w:rsid w:val="00267A8E"/>
    <w:rsid w:val="0027247B"/>
    <w:rsid w:val="0027249C"/>
    <w:rsid w:val="00275527"/>
    <w:rsid w:val="00276C32"/>
    <w:rsid w:val="002773B3"/>
    <w:rsid w:val="002800EE"/>
    <w:rsid w:val="0028418B"/>
    <w:rsid w:val="0028458A"/>
    <w:rsid w:val="00284671"/>
    <w:rsid w:val="00286750"/>
    <w:rsid w:val="00286F46"/>
    <w:rsid w:val="00287180"/>
    <w:rsid w:val="00293380"/>
    <w:rsid w:val="002A0B11"/>
    <w:rsid w:val="002A14CC"/>
    <w:rsid w:val="002A18BA"/>
    <w:rsid w:val="002A3544"/>
    <w:rsid w:val="002A5F55"/>
    <w:rsid w:val="002B0422"/>
    <w:rsid w:val="002B1EAF"/>
    <w:rsid w:val="002B4AB2"/>
    <w:rsid w:val="002B5CA0"/>
    <w:rsid w:val="002B681C"/>
    <w:rsid w:val="002B726C"/>
    <w:rsid w:val="002C2697"/>
    <w:rsid w:val="002C2F45"/>
    <w:rsid w:val="002C3D99"/>
    <w:rsid w:val="002C4CEC"/>
    <w:rsid w:val="002C5DBE"/>
    <w:rsid w:val="002C6589"/>
    <w:rsid w:val="002D0B1E"/>
    <w:rsid w:val="002D19B6"/>
    <w:rsid w:val="002D35BC"/>
    <w:rsid w:val="002D7E73"/>
    <w:rsid w:val="002E0424"/>
    <w:rsid w:val="002E1011"/>
    <w:rsid w:val="002E14A3"/>
    <w:rsid w:val="002E1AA4"/>
    <w:rsid w:val="002E3804"/>
    <w:rsid w:val="002E4FEA"/>
    <w:rsid w:val="002F104E"/>
    <w:rsid w:val="002F1D32"/>
    <w:rsid w:val="002F508E"/>
    <w:rsid w:val="002F52D1"/>
    <w:rsid w:val="002F60D1"/>
    <w:rsid w:val="002F688F"/>
    <w:rsid w:val="00301D19"/>
    <w:rsid w:val="003038F1"/>
    <w:rsid w:val="00304DFF"/>
    <w:rsid w:val="0030504D"/>
    <w:rsid w:val="003065BA"/>
    <w:rsid w:val="00307B7D"/>
    <w:rsid w:val="003116E0"/>
    <w:rsid w:val="00312CAF"/>
    <w:rsid w:val="00313A06"/>
    <w:rsid w:val="00314371"/>
    <w:rsid w:val="00314F56"/>
    <w:rsid w:val="0031515C"/>
    <w:rsid w:val="00317944"/>
    <w:rsid w:val="00317CE7"/>
    <w:rsid w:val="00320D18"/>
    <w:rsid w:val="00322198"/>
    <w:rsid w:val="003237B6"/>
    <w:rsid w:val="003239E0"/>
    <w:rsid w:val="0032468F"/>
    <w:rsid w:val="0032620D"/>
    <w:rsid w:val="0032FD43"/>
    <w:rsid w:val="003305A9"/>
    <w:rsid w:val="00332BEF"/>
    <w:rsid w:val="00340938"/>
    <w:rsid w:val="00341DEF"/>
    <w:rsid w:val="0034451D"/>
    <w:rsid w:val="0034635E"/>
    <w:rsid w:val="0034641C"/>
    <w:rsid w:val="00351BE7"/>
    <w:rsid w:val="003547E3"/>
    <w:rsid w:val="003548E1"/>
    <w:rsid w:val="00355A97"/>
    <w:rsid w:val="003601E2"/>
    <w:rsid w:val="003603F3"/>
    <w:rsid w:val="00360FA5"/>
    <w:rsid w:val="00361618"/>
    <w:rsid w:val="003625EC"/>
    <w:rsid w:val="00364671"/>
    <w:rsid w:val="0036715B"/>
    <w:rsid w:val="00370D4F"/>
    <w:rsid w:val="00373EB1"/>
    <w:rsid w:val="00374E7B"/>
    <w:rsid w:val="0037776D"/>
    <w:rsid w:val="00380311"/>
    <w:rsid w:val="00382D65"/>
    <w:rsid w:val="00386035"/>
    <w:rsid w:val="003876B2"/>
    <w:rsid w:val="00390293"/>
    <w:rsid w:val="00390908"/>
    <w:rsid w:val="00391B74"/>
    <w:rsid w:val="00391DB0"/>
    <w:rsid w:val="00395492"/>
    <w:rsid w:val="003959D4"/>
    <w:rsid w:val="003967BA"/>
    <w:rsid w:val="0039787E"/>
    <w:rsid w:val="00397C44"/>
    <w:rsid w:val="003A09CE"/>
    <w:rsid w:val="003A0C01"/>
    <w:rsid w:val="003A153D"/>
    <w:rsid w:val="003A5854"/>
    <w:rsid w:val="003B0E2C"/>
    <w:rsid w:val="003B223C"/>
    <w:rsid w:val="003B2CD1"/>
    <w:rsid w:val="003B71AD"/>
    <w:rsid w:val="003C01F7"/>
    <w:rsid w:val="003C03AC"/>
    <w:rsid w:val="003C0AC5"/>
    <w:rsid w:val="003C144D"/>
    <w:rsid w:val="003C24F7"/>
    <w:rsid w:val="003C2956"/>
    <w:rsid w:val="003C3A01"/>
    <w:rsid w:val="003C5DE5"/>
    <w:rsid w:val="003D0894"/>
    <w:rsid w:val="003D1946"/>
    <w:rsid w:val="003D4D7D"/>
    <w:rsid w:val="003D64F3"/>
    <w:rsid w:val="003E048D"/>
    <w:rsid w:val="003E0EE8"/>
    <w:rsid w:val="003E4A43"/>
    <w:rsid w:val="003F3BD0"/>
    <w:rsid w:val="003F4159"/>
    <w:rsid w:val="003F54C1"/>
    <w:rsid w:val="003F54F3"/>
    <w:rsid w:val="003F5F43"/>
    <w:rsid w:val="003F7D76"/>
    <w:rsid w:val="00400763"/>
    <w:rsid w:val="00401DD7"/>
    <w:rsid w:val="00404881"/>
    <w:rsid w:val="00404D43"/>
    <w:rsid w:val="00405653"/>
    <w:rsid w:val="00407081"/>
    <w:rsid w:val="00410FC2"/>
    <w:rsid w:val="00411206"/>
    <w:rsid w:val="00412D29"/>
    <w:rsid w:val="00414802"/>
    <w:rsid w:val="00415275"/>
    <w:rsid w:val="004166F6"/>
    <w:rsid w:val="00416AA0"/>
    <w:rsid w:val="004173B3"/>
    <w:rsid w:val="00417E2E"/>
    <w:rsid w:val="00423CEC"/>
    <w:rsid w:val="00431D2D"/>
    <w:rsid w:val="00432FBB"/>
    <w:rsid w:val="004338B3"/>
    <w:rsid w:val="0043549E"/>
    <w:rsid w:val="00437353"/>
    <w:rsid w:val="0043751E"/>
    <w:rsid w:val="0044029D"/>
    <w:rsid w:val="00441785"/>
    <w:rsid w:val="00441F3B"/>
    <w:rsid w:val="00442721"/>
    <w:rsid w:val="004432EF"/>
    <w:rsid w:val="0044360C"/>
    <w:rsid w:val="00443A5C"/>
    <w:rsid w:val="00443EE4"/>
    <w:rsid w:val="00444B33"/>
    <w:rsid w:val="004456EF"/>
    <w:rsid w:val="0044721E"/>
    <w:rsid w:val="004479FA"/>
    <w:rsid w:val="00453E01"/>
    <w:rsid w:val="00461D27"/>
    <w:rsid w:val="00462495"/>
    <w:rsid w:val="0046352D"/>
    <w:rsid w:val="00464591"/>
    <w:rsid w:val="00466750"/>
    <w:rsid w:val="00466DC3"/>
    <w:rsid w:val="00467357"/>
    <w:rsid w:val="00470197"/>
    <w:rsid w:val="00470A8F"/>
    <w:rsid w:val="004735C2"/>
    <w:rsid w:val="00475CF5"/>
    <w:rsid w:val="00475FFB"/>
    <w:rsid w:val="00476E76"/>
    <w:rsid w:val="004776D5"/>
    <w:rsid w:val="004800B9"/>
    <w:rsid w:val="00480800"/>
    <w:rsid w:val="00483037"/>
    <w:rsid w:val="00485E57"/>
    <w:rsid w:val="00487166"/>
    <w:rsid w:val="00487A26"/>
    <w:rsid w:val="00487B96"/>
    <w:rsid w:val="0049325E"/>
    <w:rsid w:val="00493B31"/>
    <w:rsid w:val="00494F3A"/>
    <w:rsid w:val="00496768"/>
    <w:rsid w:val="00497AFF"/>
    <w:rsid w:val="004A1E9B"/>
    <w:rsid w:val="004A229D"/>
    <w:rsid w:val="004A3653"/>
    <w:rsid w:val="004A3788"/>
    <w:rsid w:val="004B2BE0"/>
    <w:rsid w:val="004B380E"/>
    <w:rsid w:val="004B3ED2"/>
    <w:rsid w:val="004B662A"/>
    <w:rsid w:val="004B76F3"/>
    <w:rsid w:val="004C0129"/>
    <w:rsid w:val="004C1149"/>
    <w:rsid w:val="004C1AF2"/>
    <w:rsid w:val="004C3A2A"/>
    <w:rsid w:val="004C56A0"/>
    <w:rsid w:val="004D026F"/>
    <w:rsid w:val="004D112E"/>
    <w:rsid w:val="004D1642"/>
    <w:rsid w:val="004D26EC"/>
    <w:rsid w:val="004D352F"/>
    <w:rsid w:val="004D353B"/>
    <w:rsid w:val="004D3BE3"/>
    <w:rsid w:val="004D7002"/>
    <w:rsid w:val="004E01F4"/>
    <w:rsid w:val="004E246D"/>
    <w:rsid w:val="004E4816"/>
    <w:rsid w:val="004E4935"/>
    <w:rsid w:val="004E6061"/>
    <w:rsid w:val="004F0F70"/>
    <w:rsid w:val="004F2962"/>
    <w:rsid w:val="004F2ED6"/>
    <w:rsid w:val="004F3E03"/>
    <w:rsid w:val="004F5F9B"/>
    <w:rsid w:val="004F6AA2"/>
    <w:rsid w:val="004F7ACD"/>
    <w:rsid w:val="00500AFA"/>
    <w:rsid w:val="005026AE"/>
    <w:rsid w:val="00502AD2"/>
    <w:rsid w:val="00503D08"/>
    <w:rsid w:val="005041E1"/>
    <w:rsid w:val="00504E15"/>
    <w:rsid w:val="00505487"/>
    <w:rsid w:val="0050719A"/>
    <w:rsid w:val="00515751"/>
    <w:rsid w:val="005159CD"/>
    <w:rsid w:val="00515C2B"/>
    <w:rsid w:val="0051630A"/>
    <w:rsid w:val="005174E0"/>
    <w:rsid w:val="00517C15"/>
    <w:rsid w:val="00520302"/>
    <w:rsid w:val="00523713"/>
    <w:rsid w:val="005242FF"/>
    <w:rsid w:val="005255FB"/>
    <w:rsid w:val="00530744"/>
    <w:rsid w:val="0053119C"/>
    <w:rsid w:val="00532E63"/>
    <w:rsid w:val="00533956"/>
    <w:rsid w:val="0053477A"/>
    <w:rsid w:val="00535DC5"/>
    <w:rsid w:val="00543DB9"/>
    <w:rsid w:val="00546ABE"/>
    <w:rsid w:val="0054728B"/>
    <w:rsid w:val="005515FD"/>
    <w:rsid w:val="005529F4"/>
    <w:rsid w:val="00552FA2"/>
    <w:rsid w:val="00555045"/>
    <w:rsid w:val="00560386"/>
    <w:rsid w:val="0056082E"/>
    <w:rsid w:val="00561818"/>
    <w:rsid w:val="005624F5"/>
    <w:rsid w:val="005629C8"/>
    <w:rsid w:val="00565310"/>
    <w:rsid w:val="005713E8"/>
    <w:rsid w:val="00572E85"/>
    <w:rsid w:val="00574066"/>
    <w:rsid w:val="005762EE"/>
    <w:rsid w:val="005865ED"/>
    <w:rsid w:val="00587313"/>
    <w:rsid w:val="00587759"/>
    <w:rsid w:val="00592202"/>
    <w:rsid w:val="00595024"/>
    <w:rsid w:val="00595AA9"/>
    <w:rsid w:val="005A1327"/>
    <w:rsid w:val="005A2416"/>
    <w:rsid w:val="005A4AE2"/>
    <w:rsid w:val="005A5264"/>
    <w:rsid w:val="005A6170"/>
    <w:rsid w:val="005B0D25"/>
    <w:rsid w:val="005B37E3"/>
    <w:rsid w:val="005B3DF2"/>
    <w:rsid w:val="005B6F3E"/>
    <w:rsid w:val="005C1633"/>
    <w:rsid w:val="005C2D3C"/>
    <w:rsid w:val="005C3768"/>
    <w:rsid w:val="005C3C34"/>
    <w:rsid w:val="005C5967"/>
    <w:rsid w:val="005C6ADE"/>
    <w:rsid w:val="005D12D5"/>
    <w:rsid w:val="005D2D60"/>
    <w:rsid w:val="005D4DD3"/>
    <w:rsid w:val="005D5A30"/>
    <w:rsid w:val="005D61EA"/>
    <w:rsid w:val="005D75F5"/>
    <w:rsid w:val="005E04F1"/>
    <w:rsid w:val="005E2052"/>
    <w:rsid w:val="005E3559"/>
    <w:rsid w:val="005E3AFB"/>
    <w:rsid w:val="005E547B"/>
    <w:rsid w:val="005E7F4F"/>
    <w:rsid w:val="005F0714"/>
    <w:rsid w:val="005F0D62"/>
    <w:rsid w:val="005F1432"/>
    <w:rsid w:val="005F2DBF"/>
    <w:rsid w:val="005F7308"/>
    <w:rsid w:val="005F73AF"/>
    <w:rsid w:val="006002D0"/>
    <w:rsid w:val="00600C51"/>
    <w:rsid w:val="00601B97"/>
    <w:rsid w:val="00602288"/>
    <w:rsid w:val="0060447B"/>
    <w:rsid w:val="00605FBE"/>
    <w:rsid w:val="0060605B"/>
    <w:rsid w:val="00607E42"/>
    <w:rsid w:val="0061069A"/>
    <w:rsid w:val="00611301"/>
    <w:rsid w:val="006117C4"/>
    <w:rsid w:val="0061184E"/>
    <w:rsid w:val="00612F9C"/>
    <w:rsid w:val="00613670"/>
    <w:rsid w:val="00613C9F"/>
    <w:rsid w:val="00614CBB"/>
    <w:rsid w:val="006206A3"/>
    <w:rsid w:val="00620DC8"/>
    <w:rsid w:val="00622AFA"/>
    <w:rsid w:val="0062433F"/>
    <w:rsid w:val="006249E7"/>
    <w:rsid w:val="00625EA6"/>
    <w:rsid w:val="00630A26"/>
    <w:rsid w:val="00631C3F"/>
    <w:rsid w:val="006326BA"/>
    <w:rsid w:val="006359A7"/>
    <w:rsid w:val="00635F00"/>
    <w:rsid w:val="00636AAD"/>
    <w:rsid w:val="0063786E"/>
    <w:rsid w:val="00637E3A"/>
    <w:rsid w:val="0064391B"/>
    <w:rsid w:val="00645719"/>
    <w:rsid w:val="00646EE4"/>
    <w:rsid w:val="006500F7"/>
    <w:rsid w:val="00653AA2"/>
    <w:rsid w:val="00653B38"/>
    <w:rsid w:val="006558A7"/>
    <w:rsid w:val="006565B2"/>
    <w:rsid w:val="00656980"/>
    <w:rsid w:val="00657B23"/>
    <w:rsid w:val="00657C3D"/>
    <w:rsid w:val="00657DB6"/>
    <w:rsid w:val="00660360"/>
    <w:rsid w:val="00661284"/>
    <w:rsid w:val="00664CBB"/>
    <w:rsid w:val="006676B3"/>
    <w:rsid w:val="00672372"/>
    <w:rsid w:val="00674281"/>
    <w:rsid w:val="00675359"/>
    <w:rsid w:val="006775FA"/>
    <w:rsid w:val="00683575"/>
    <w:rsid w:val="00686806"/>
    <w:rsid w:val="00690E59"/>
    <w:rsid w:val="00691107"/>
    <w:rsid w:val="00693CE1"/>
    <w:rsid w:val="00695222"/>
    <w:rsid w:val="00695E50"/>
    <w:rsid w:val="006968A4"/>
    <w:rsid w:val="006A2AF0"/>
    <w:rsid w:val="006A4D88"/>
    <w:rsid w:val="006A5321"/>
    <w:rsid w:val="006A5F2B"/>
    <w:rsid w:val="006A7DB6"/>
    <w:rsid w:val="006B02B1"/>
    <w:rsid w:val="006B02F1"/>
    <w:rsid w:val="006B0703"/>
    <w:rsid w:val="006B126C"/>
    <w:rsid w:val="006B2C15"/>
    <w:rsid w:val="006B2FCB"/>
    <w:rsid w:val="006B4F2A"/>
    <w:rsid w:val="006B685F"/>
    <w:rsid w:val="006B6C78"/>
    <w:rsid w:val="006C0710"/>
    <w:rsid w:val="006C0992"/>
    <w:rsid w:val="006C4304"/>
    <w:rsid w:val="006D17A1"/>
    <w:rsid w:val="006D34A9"/>
    <w:rsid w:val="006D3691"/>
    <w:rsid w:val="006D3E44"/>
    <w:rsid w:val="006E393A"/>
    <w:rsid w:val="006E3A1F"/>
    <w:rsid w:val="006E477F"/>
    <w:rsid w:val="006E5578"/>
    <w:rsid w:val="006E5D78"/>
    <w:rsid w:val="006E6087"/>
    <w:rsid w:val="006E7B81"/>
    <w:rsid w:val="006F0161"/>
    <w:rsid w:val="006F193C"/>
    <w:rsid w:val="006F5615"/>
    <w:rsid w:val="006F583C"/>
    <w:rsid w:val="006F63E3"/>
    <w:rsid w:val="00700CAB"/>
    <w:rsid w:val="00703F43"/>
    <w:rsid w:val="00703F7A"/>
    <w:rsid w:val="0070478F"/>
    <w:rsid w:val="0071200F"/>
    <w:rsid w:val="0071308D"/>
    <w:rsid w:val="007150BF"/>
    <w:rsid w:val="00716224"/>
    <w:rsid w:val="0071653F"/>
    <w:rsid w:val="0071717C"/>
    <w:rsid w:val="0071745C"/>
    <w:rsid w:val="00717D10"/>
    <w:rsid w:val="00720B9A"/>
    <w:rsid w:val="0072164C"/>
    <w:rsid w:val="007225C7"/>
    <w:rsid w:val="00723CF1"/>
    <w:rsid w:val="007242AA"/>
    <w:rsid w:val="007250FC"/>
    <w:rsid w:val="007279D2"/>
    <w:rsid w:val="00735107"/>
    <w:rsid w:val="00735727"/>
    <w:rsid w:val="007372B6"/>
    <w:rsid w:val="00737BD2"/>
    <w:rsid w:val="0074011E"/>
    <w:rsid w:val="00740388"/>
    <w:rsid w:val="00740771"/>
    <w:rsid w:val="007424DD"/>
    <w:rsid w:val="00743AC0"/>
    <w:rsid w:val="00744A43"/>
    <w:rsid w:val="00746EF0"/>
    <w:rsid w:val="00747285"/>
    <w:rsid w:val="00751F1A"/>
    <w:rsid w:val="0075206C"/>
    <w:rsid w:val="0075401F"/>
    <w:rsid w:val="0075469E"/>
    <w:rsid w:val="00757C20"/>
    <w:rsid w:val="00760F73"/>
    <w:rsid w:val="0076324F"/>
    <w:rsid w:val="00763325"/>
    <w:rsid w:val="0076376D"/>
    <w:rsid w:val="00763C79"/>
    <w:rsid w:val="00765288"/>
    <w:rsid w:val="007662C5"/>
    <w:rsid w:val="007676D8"/>
    <w:rsid w:val="00767C57"/>
    <w:rsid w:val="0077131B"/>
    <w:rsid w:val="00771748"/>
    <w:rsid w:val="00777335"/>
    <w:rsid w:val="007775B6"/>
    <w:rsid w:val="00780B28"/>
    <w:rsid w:val="007815C5"/>
    <w:rsid w:val="00787091"/>
    <w:rsid w:val="00787801"/>
    <w:rsid w:val="0079099D"/>
    <w:rsid w:val="0079323F"/>
    <w:rsid w:val="00794294"/>
    <w:rsid w:val="0079510A"/>
    <w:rsid w:val="0079574E"/>
    <w:rsid w:val="00795C47"/>
    <w:rsid w:val="007961AC"/>
    <w:rsid w:val="007973BA"/>
    <w:rsid w:val="007A0880"/>
    <w:rsid w:val="007A09CB"/>
    <w:rsid w:val="007A0E9E"/>
    <w:rsid w:val="007A2093"/>
    <w:rsid w:val="007A310A"/>
    <w:rsid w:val="007A5F9C"/>
    <w:rsid w:val="007B0F35"/>
    <w:rsid w:val="007B3C55"/>
    <w:rsid w:val="007B3ED6"/>
    <w:rsid w:val="007B48A5"/>
    <w:rsid w:val="007B5990"/>
    <w:rsid w:val="007B6589"/>
    <w:rsid w:val="007B7AD1"/>
    <w:rsid w:val="007B7B2D"/>
    <w:rsid w:val="007C1D03"/>
    <w:rsid w:val="007C59E3"/>
    <w:rsid w:val="007C7B4F"/>
    <w:rsid w:val="007D1A4C"/>
    <w:rsid w:val="007D5927"/>
    <w:rsid w:val="007D61A4"/>
    <w:rsid w:val="007D6BB5"/>
    <w:rsid w:val="007D736F"/>
    <w:rsid w:val="007E3678"/>
    <w:rsid w:val="007E5E0A"/>
    <w:rsid w:val="007F0758"/>
    <w:rsid w:val="007F2FB1"/>
    <w:rsid w:val="007F4718"/>
    <w:rsid w:val="00803BCF"/>
    <w:rsid w:val="008068F3"/>
    <w:rsid w:val="00810E79"/>
    <w:rsid w:val="00811F68"/>
    <w:rsid w:val="008120EB"/>
    <w:rsid w:val="00813E04"/>
    <w:rsid w:val="0081721A"/>
    <w:rsid w:val="008173C9"/>
    <w:rsid w:val="0082006C"/>
    <w:rsid w:val="0082027A"/>
    <w:rsid w:val="00820939"/>
    <w:rsid w:val="00821BB5"/>
    <w:rsid w:val="00823259"/>
    <w:rsid w:val="008254D7"/>
    <w:rsid w:val="00825E93"/>
    <w:rsid w:val="00826A2F"/>
    <w:rsid w:val="00827F09"/>
    <w:rsid w:val="00832207"/>
    <w:rsid w:val="0083296A"/>
    <w:rsid w:val="0083592A"/>
    <w:rsid w:val="0083611B"/>
    <w:rsid w:val="008364AB"/>
    <w:rsid w:val="008375B2"/>
    <w:rsid w:val="00842829"/>
    <w:rsid w:val="008446CE"/>
    <w:rsid w:val="00845006"/>
    <w:rsid w:val="00847D76"/>
    <w:rsid w:val="00850E43"/>
    <w:rsid w:val="0085228E"/>
    <w:rsid w:val="0085311D"/>
    <w:rsid w:val="00854D07"/>
    <w:rsid w:val="00855AF6"/>
    <w:rsid w:val="0085690B"/>
    <w:rsid w:val="0086046F"/>
    <w:rsid w:val="00862D1E"/>
    <w:rsid w:val="008642AE"/>
    <w:rsid w:val="0086669B"/>
    <w:rsid w:val="008704D8"/>
    <w:rsid w:val="00872A56"/>
    <w:rsid w:val="008741CA"/>
    <w:rsid w:val="0087436B"/>
    <w:rsid w:val="008752D8"/>
    <w:rsid w:val="00876716"/>
    <w:rsid w:val="008767C8"/>
    <w:rsid w:val="00877BAE"/>
    <w:rsid w:val="00880E5A"/>
    <w:rsid w:val="008873B9"/>
    <w:rsid w:val="00890D81"/>
    <w:rsid w:val="00892C29"/>
    <w:rsid w:val="00893CEC"/>
    <w:rsid w:val="008A333E"/>
    <w:rsid w:val="008A426A"/>
    <w:rsid w:val="008B3251"/>
    <w:rsid w:val="008B454E"/>
    <w:rsid w:val="008B4D2A"/>
    <w:rsid w:val="008B54E5"/>
    <w:rsid w:val="008B61E5"/>
    <w:rsid w:val="008B66FD"/>
    <w:rsid w:val="008B7B38"/>
    <w:rsid w:val="008C02DD"/>
    <w:rsid w:val="008C1048"/>
    <w:rsid w:val="008C16AE"/>
    <w:rsid w:val="008C3369"/>
    <w:rsid w:val="008C43FE"/>
    <w:rsid w:val="008C4D7A"/>
    <w:rsid w:val="008C5198"/>
    <w:rsid w:val="008C590F"/>
    <w:rsid w:val="008C7341"/>
    <w:rsid w:val="008C7784"/>
    <w:rsid w:val="008C7A58"/>
    <w:rsid w:val="008C7C33"/>
    <w:rsid w:val="008D39EA"/>
    <w:rsid w:val="008D4CFA"/>
    <w:rsid w:val="008D5860"/>
    <w:rsid w:val="008E0CE1"/>
    <w:rsid w:val="008E1F37"/>
    <w:rsid w:val="008E237C"/>
    <w:rsid w:val="008E3B7E"/>
    <w:rsid w:val="008E66BA"/>
    <w:rsid w:val="008E6A51"/>
    <w:rsid w:val="008E6D68"/>
    <w:rsid w:val="008E6DA4"/>
    <w:rsid w:val="008F0D6C"/>
    <w:rsid w:val="008F10F0"/>
    <w:rsid w:val="008F1114"/>
    <w:rsid w:val="008F54BD"/>
    <w:rsid w:val="008F5603"/>
    <w:rsid w:val="008F68C9"/>
    <w:rsid w:val="008F698D"/>
    <w:rsid w:val="008F7F38"/>
    <w:rsid w:val="009045FB"/>
    <w:rsid w:val="00907FA1"/>
    <w:rsid w:val="00910C83"/>
    <w:rsid w:val="00910E1E"/>
    <w:rsid w:val="00911B63"/>
    <w:rsid w:val="00911FA3"/>
    <w:rsid w:val="009121BF"/>
    <w:rsid w:val="00914AFF"/>
    <w:rsid w:val="00914B1E"/>
    <w:rsid w:val="00916932"/>
    <w:rsid w:val="00917CBB"/>
    <w:rsid w:val="00922322"/>
    <w:rsid w:val="00922E3C"/>
    <w:rsid w:val="00924517"/>
    <w:rsid w:val="009260C4"/>
    <w:rsid w:val="00930335"/>
    <w:rsid w:val="0093128F"/>
    <w:rsid w:val="00933014"/>
    <w:rsid w:val="009331CD"/>
    <w:rsid w:val="00934902"/>
    <w:rsid w:val="009370B4"/>
    <w:rsid w:val="009411D2"/>
    <w:rsid w:val="00941308"/>
    <w:rsid w:val="00942685"/>
    <w:rsid w:val="009431BB"/>
    <w:rsid w:val="00943A40"/>
    <w:rsid w:val="0094461A"/>
    <w:rsid w:val="00952D11"/>
    <w:rsid w:val="00952ED5"/>
    <w:rsid w:val="009531F6"/>
    <w:rsid w:val="009537C0"/>
    <w:rsid w:val="0095435A"/>
    <w:rsid w:val="009562F0"/>
    <w:rsid w:val="009602FC"/>
    <w:rsid w:val="00964C32"/>
    <w:rsid w:val="00964CB2"/>
    <w:rsid w:val="00965587"/>
    <w:rsid w:val="009658CE"/>
    <w:rsid w:val="009661A3"/>
    <w:rsid w:val="0097119A"/>
    <w:rsid w:val="009730DB"/>
    <w:rsid w:val="009735CC"/>
    <w:rsid w:val="009739AA"/>
    <w:rsid w:val="00975853"/>
    <w:rsid w:val="00977731"/>
    <w:rsid w:val="00977ABA"/>
    <w:rsid w:val="00982D9F"/>
    <w:rsid w:val="00984E80"/>
    <w:rsid w:val="009854BC"/>
    <w:rsid w:val="009856DC"/>
    <w:rsid w:val="00985C90"/>
    <w:rsid w:val="00985F77"/>
    <w:rsid w:val="00991039"/>
    <w:rsid w:val="00995B46"/>
    <w:rsid w:val="00996706"/>
    <w:rsid w:val="0099770C"/>
    <w:rsid w:val="00997A97"/>
    <w:rsid w:val="009A26EB"/>
    <w:rsid w:val="009A39EB"/>
    <w:rsid w:val="009A43DE"/>
    <w:rsid w:val="009A44AC"/>
    <w:rsid w:val="009A6438"/>
    <w:rsid w:val="009A7876"/>
    <w:rsid w:val="009A7A4C"/>
    <w:rsid w:val="009B2B57"/>
    <w:rsid w:val="009B3E05"/>
    <w:rsid w:val="009B669B"/>
    <w:rsid w:val="009B790F"/>
    <w:rsid w:val="009C06B9"/>
    <w:rsid w:val="009C1CED"/>
    <w:rsid w:val="009C391D"/>
    <w:rsid w:val="009C5CCF"/>
    <w:rsid w:val="009C7B28"/>
    <w:rsid w:val="009D0BB8"/>
    <w:rsid w:val="009D4AC9"/>
    <w:rsid w:val="009D4EB4"/>
    <w:rsid w:val="009D50A2"/>
    <w:rsid w:val="009D53DA"/>
    <w:rsid w:val="009D5AB9"/>
    <w:rsid w:val="009D7AE6"/>
    <w:rsid w:val="009D7E97"/>
    <w:rsid w:val="009E0F76"/>
    <w:rsid w:val="009E308B"/>
    <w:rsid w:val="009E49CF"/>
    <w:rsid w:val="009E5821"/>
    <w:rsid w:val="009E7887"/>
    <w:rsid w:val="009F01A9"/>
    <w:rsid w:val="009F079B"/>
    <w:rsid w:val="009F0FA0"/>
    <w:rsid w:val="009F4CD8"/>
    <w:rsid w:val="009F5352"/>
    <w:rsid w:val="00A03F0F"/>
    <w:rsid w:val="00A0470D"/>
    <w:rsid w:val="00A05AD0"/>
    <w:rsid w:val="00A10AF2"/>
    <w:rsid w:val="00A1347D"/>
    <w:rsid w:val="00A13BFA"/>
    <w:rsid w:val="00A15DAF"/>
    <w:rsid w:val="00A16B22"/>
    <w:rsid w:val="00A1776E"/>
    <w:rsid w:val="00A202F7"/>
    <w:rsid w:val="00A23319"/>
    <w:rsid w:val="00A249B4"/>
    <w:rsid w:val="00A34276"/>
    <w:rsid w:val="00A352C4"/>
    <w:rsid w:val="00A37838"/>
    <w:rsid w:val="00A4123A"/>
    <w:rsid w:val="00A417AB"/>
    <w:rsid w:val="00A418C7"/>
    <w:rsid w:val="00A41B55"/>
    <w:rsid w:val="00A42046"/>
    <w:rsid w:val="00A421F6"/>
    <w:rsid w:val="00A44118"/>
    <w:rsid w:val="00A47AED"/>
    <w:rsid w:val="00A47BE9"/>
    <w:rsid w:val="00A47FDA"/>
    <w:rsid w:val="00A54C0C"/>
    <w:rsid w:val="00A55A03"/>
    <w:rsid w:val="00A562B2"/>
    <w:rsid w:val="00A63234"/>
    <w:rsid w:val="00A63BE0"/>
    <w:rsid w:val="00A64F6C"/>
    <w:rsid w:val="00A70175"/>
    <w:rsid w:val="00A70629"/>
    <w:rsid w:val="00A72255"/>
    <w:rsid w:val="00A7315F"/>
    <w:rsid w:val="00A73218"/>
    <w:rsid w:val="00A749CE"/>
    <w:rsid w:val="00A8191C"/>
    <w:rsid w:val="00A85088"/>
    <w:rsid w:val="00A87B30"/>
    <w:rsid w:val="00A910AF"/>
    <w:rsid w:val="00A92968"/>
    <w:rsid w:val="00A92AD9"/>
    <w:rsid w:val="00AA17D9"/>
    <w:rsid w:val="00AA4042"/>
    <w:rsid w:val="00AA6BDA"/>
    <w:rsid w:val="00AA71AB"/>
    <w:rsid w:val="00AA7932"/>
    <w:rsid w:val="00AB05D1"/>
    <w:rsid w:val="00AB4BD5"/>
    <w:rsid w:val="00AB5595"/>
    <w:rsid w:val="00AB5E1D"/>
    <w:rsid w:val="00AB731F"/>
    <w:rsid w:val="00AC022A"/>
    <w:rsid w:val="00AC0292"/>
    <w:rsid w:val="00AC0BD1"/>
    <w:rsid w:val="00AC3488"/>
    <w:rsid w:val="00AC4599"/>
    <w:rsid w:val="00AC4D95"/>
    <w:rsid w:val="00AC504A"/>
    <w:rsid w:val="00AC53E0"/>
    <w:rsid w:val="00AD0F3C"/>
    <w:rsid w:val="00AD1635"/>
    <w:rsid w:val="00AD6529"/>
    <w:rsid w:val="00AD65A1"/>
    <w:rsid w:val="00AD7050"/>
    <w:rsid w:val="00AD78AC"/>
    <w:rsid w:val="00AD7B2E"/>
    <w:rsid w:val="00AD7EC4"/>
    <w:rsid w:val="00AE1D90"/>
    <w:rsid w:val="00AE3C24"/>
    <w:rsid w:val="00AE3E96"/>
    <w:rsid w:val="00AE408E"/>
    <w:rsid w:val="00AE40F9"/>
    <w:rsid w:val="00AE52B3"/>
    <w:rsid w:val="00AF0014"/>
    <w:rsid w:val="00AF1119"/>
    <w:rsid w:val="00AF2EFB"/>
    <w:rsid w:val="00AF60B6"/>
    <w:rsid w:val="00B00039"/>
    <w:rsid w:val="00B0250D"/>
    <w:rsid w:val="00B0305B"/>
    <w:rsid w:val="00B035D1"/>
    <w:rsid w:val="00B04B95"/>
    <w:rsid w:val="00B068BC"/>
    <w:rsid w:val="00B06E25"/>
    <w:rsid w:val="00B105DB"/>
    <w:rsid w:val="00B11043"/>
    <w:rsid w:val="00B11699"/>
    <w:rsid w:val="00B123EC"/>
    <w:rsid w:val="00B147C9"/>
    <w:rsid w:val="00B16BD2"/>
    <w:rsid w:val="00B17B2E"/>
    <w:rsid w:val="00B21359"/>
    <w:rsid w:val="00B240A3"/>
    <w:rsid w:val="00B35985"/>
    <w:rsid w:val="00B400E5"/>
    <w:rsid w:val="00B400EC"/>
    <w:rsid w:val="00B4026E"/>
    <w:rsid w:val="00B42A1C"/>
    <w:rsid w:val="00B43C63"/>
    <w:rsid w:val="00B4569B"/>
    <w:rsid w:val="00B50292"/>
    <w:rsid w:val="00B50563"/>
    <w:rsid w:val="00B506EF"/>
    <w:rsid w:val="00B51330"/>
    <w:rsid w:val="00B51419"/>
    <w:rsid w:val="00B559BF"/>
    <w:rsid w:val="00B56096"/>
    <w:rsid w:val="00B604E7"/>
    <w:rsid w:val="00B607B6"/>
    <w:rsid w:val="00B61A71"/>
    <w:rsid w:val="00B623B0"/>
    <w:rsid w:val="00B63A24"/>
    <w:rsid w:val="00B63ABF"/>
    <w:rsid w:val="00B641C1"/>
    <w:rsid w:val="00B644EF"/>
    <w:rsid w:val="00B64A32"/>
    <w:rsid w:val="00B65AEA"/>
    <w:rsid w:val="00B662A0"/>
    <w:rsid w:val="00B710EA"/>
    <w:rsid w:val="00B73D72"/>
    <w:rsid w:val="00B754FD"/>
    <w:rsid w:val="00B80A5B"/>
    <w:rsid w:val="00B80BD7"/>
    <w:rsid w:val="00B80DAA"/>
    <w:rsid w:val="00B81F13"/>
    <w:rsid w:val="00B85499"/>
    <w:rsid w:val="00B86DF3"/>
    <w:rsid w:val="00B92079"/>
    <w:rsid w:val="00B92726"/>
    <w:rsid w:val="00B9390E"/>
    <w:rsid w:val="00B94C16"/>
    <w:rsid w:val="00B950AB"/>
    <w:rsid w:val="00B959D5"/>
    <w:rsid w:val="00B96B06"/>
    <w:rsid w:val="00BA012F"/>
    <w:rsid w:val="00BA066C"/>
    <w:rsid w:val="00BA6011"/>
    <w:rsid w:val="00BA617E"/>
    <w:rsid w:val="00BB1282"/>
    <w:rsid w:val="00BB18F1"/>
    <w:rsid w:val="00BB2619"/>
    <w:rsid w:val="00BB40EE"/>
    <w:rsid w:val="00BB44E6"/>
    <w:rsid w:val="00BB5699"/>
    <w:rsid w:val="00BB780A"/>
    <w:rsid w:val="00BC0FB4"/>
    <w:rsid w:val="00BC3384"/>
    <w:rsid w:val="00BC400E"/>
    <w:rsid w:val="00BC6C90"/>
    <w:rsid w:val="00BC74AE"/>
    <w:rsid w:val="00BD04E3"/>
    <w:rsid w:val="00BD0D04"/>
    <w:rsid w:val="00BD244F"/>
    <w:rsid w:val="00BD251D"/>
    <w:rsid w:val="00BD5568"/>
    <w:rsid w:val="00BD7B95"/>
    <w:rsid w:val="00BE07CB"/>
    <w:rsid w:val="00BE278D"/>
    <w:rsid w:val="00BE62E4"/>
    <w:rsid w:val="00BF3D8F"/>
    <w:rsid w:val="00BF79C5"/>
    <w:rsid w:val="00C01996"/>
    <w:rsid w:val="00C02B39"/>
    <w:rsid w:val="00C052D2"/>
    <w:rsid w:val="00C12D07"/>
    <w:rsid w:val="00C1329F"/>
    <w:rsid w:val="00C13CEF"/>
    <w:rsid w:val="00C16047"/>
    <w:rsid w:val="00C16089"/>
    <w:rsid w:val="00C178A6"/>
    <w:rsid w:val="00C20A4D"/>
    <w:rsid w:val="00C2308A"/>
    <w:rsid w:val="00C24BA6"/>
    <w:rsid w:val="00C32196"/>
    <w:rsid w:val="00C32353"/>
    <w:rsid w:val="00C41B8C"/>
    <w:rsid w:val="00C42BFC"/>
    <w:rsid w:val="00C46BBC"/>
    <w:rsid w:val="00C46C4C"/>
    <w:rsid w:val="00C46D65"/>
    <w:rsid w:val="00C52A03"/>
    <w:rsid w:val="00C55D9F"/>
    <w:rsid w:val="00C56371"/>
    <w:rsid w:val="00C568C4"/>
    <w:rsid w:val="00C60524"/>
    <w:rsid w:val="00C612EF"/>
    <w:rsid w:val="00C6632A"/>
    <w:rsid w:val="00C67DF5"/>
    <w:rsid w:val="00C70958"/>
    <w:rsid w:val="00C722EB"/>
    <w:rsid w:val="00C72942"/>
    <w:rsid w:val="00C7350D"/>
    <w:rsid w:val="00C73D67"/>
    <w:rsid w:val="00C807AC"/>
    <w:rsid w:val="00C812B7"/>
    <w:rsid w:val="00C84F5F"/>
    <w:rsid w:val="00C85FDB"/>
    <w:rsid w:val="00C90B0A"/>
    <w:rsid w:val="00CA3730"/>
    <w:rsid w:val="00CA3E8E"/>
    <w:rsid w:val="00CA4DD7"/>
    <w:rsid w:val="00CB0BDB"/>
    <w:rsid w:val="00CB37E4"/>
    <w:rsid w:val="00CB3DA2"/>
    <w:rsid w:val="00CB3ECE"/>
    <w:rsid w:val="00CB44D2"/>
    <w:rsid w:val="00CB7ADC"/>
    <w:rsid w:val="00CB7C5B"/>
    <w:rsid w:val="00CC021B"/>
    <w:rsid w:val="00CC3E95"/>
    <w:rsid w:val="00CC727D"/>
    <w:rsid w:val="00CD1244"/>
    <w:rsid w:val="00CE108E"/>
    <w:rsid w:val="00CE52B1"/>
    <w:rsid w:val="00CE62F9"/>
    <w:rsid w:val="00CE7138"/>
    <w:rsid w:val="00CE7DC1"/>
    <w:rsid w:val="00CF2B2D"/>
    <w:rsid w:val="00CF408E"/>
    <w:rsid w:val="00CF4D30"/>
    <w:rsid w:val="00CF74FB"/>
    <w:rsid w:val="00D027EF"/>
    <w:rsid w:val="00D04F77"/>
    <w:rsid w:val="00D0567E"/>
    <w:rsid w:val="00D0651F"/>
    <w:rsid w:val="00D104EC"/>
    <w:rsid w:val="00D11578"/>
    <w:rsid w:val="00D1366E"/>
    <w:rsid w:val="00D13EAD"/>
    <w:rsid w:val="00D13F94"/>
    <w:rsid w:val="00D15B1A"/>
    <w:rsid w:val="00D176C3"/>
    <w:rsid w:val="00D17E0F"/>
    <w:rsid w:val="00D21467"/>
    <w:rsid w:val="00D242C9"/>
    <w:rsid w:val="00D260ED"/>
    <w:rsid w:val="00D270F8"/>
    <w:rsid w:val="00D27C76"/>
    <w:rsid w:val="00D30120"/>
    <w:rsid w:val="00D30B3A"/>
    <w:rsid w:val="00D3144B"/>
    <w:rsid w:val="00D31625"/>
    <w:rsid w:val="00D31BED"/>
    <w:rsid w:val="00D34BAE"/>
    <w:rsid w:val="00D35058"/>
    <w:rsid w:val="00D3589D"/>
    <w:rsid w:val="00D3601C"/>
    <w:rsid w:val="00D404ED"/>
    <w:rsid w:val="00D41B14"/>
    <w:rsid w:val="00D41CFD"/>
    <w:rsid w:val="00D430D8"/>
    <w:rsid w:val="00D43424"/>
    <w:rsid w:val="00D441FD"/>
    <w:rsid w:val="00D44BA1"/>
    <w:rsid w:val="00D45440"/>
    <w:rsid w:val="00D472FE"/>
    <w:rsid w:val="00D476B3"/>
    <w:rsid w:val="00D52BAD"/>
    <w:rsid w:val="00D548C3"/>
    <w:rsid w:val="00D63149"/>
    <w:rsid w:val="00D6503E"/>
    <w:rsid w:val="00D65A5A"/>
    <w:rsid w:val="00D66E85"/>
    <w:rsid w:val="00D6763D"/>
    <w:rsid w:val="00D714E6"/>
    <w:rsid w:val="00D736B8"/>
    <w:rsid w:val="00D745CB"/>
    <w:rsid w:val="00D774F6"/>
    <w:rsid w:val="00D8260D"/>
    <w:rsid w:val="00D84F20"/>
    <w:rsid w:val="00D85455"/>
    <w:rsid w:val="00D90D4E"/>
    <w:rsid w:val="00D910B7"/>
    <w:rsid w:val="00D916C1"/>
    <w:rsid w:val="00D91F05"/>
    <w:rsid w:val="00D943DE"/>
    <w:rsid w:val="00D94994"/>
    <w:rsid w:val="00D95169"/>
    <w:rsid w:val="00DA1D04"/>
    <w:rsid w:val="00DA2E0D"/>
    <w:rsid w:val="00DA4CA5"/>
    <w:rsid w:val="00DA51AA"/>
    <w:rsid w:val="00DA5C70"/>
    <w:rsid w:val="00DB19D1"/>
    <w:rsid w:val="00DB3901"/>
    <w:rsid w:val="00DB4151"/>
    <w:rsid w:val="00DB4FBE"/>
    <w:rsid w:val="00DB551E"/>
    <w:rsid w:val="00DB5AAD"/>
    <w:rsid w:val="00DB758D"/>
    <w:rsid w:val="00DC18ED"/>
    <w:rsid w:val="00DC4A64"/>
    <w:rsid w:val="00DC4F0F"/>
    <w:rsid w:val="00DD7927"/>
    <w:rsid w:val="00DE1995"/>
    <w:rsid w:val="00DE6986"/>
    <w:rsid w:val="00DE70C9"/>
    <w:rsid w:val="00DE79E0"/>
    <w:rsid w:val="00DF1249"/>
    <w:rsid w:val="00DF2D81"/>
    <w:rsid w:val="00DF5E7A"/>
    <w:rsid w:val="00DF6CF8"/>
    <w:rsid w:val="00E03F48"/>
    <w:rsid w:val="00E050BA"/>
    <w:rsid w:val="00E07D67"/>
    <w:rsid w:val="00E16307"/>
    <w:rsid w:val="00E16666"/>
    <w:rsid w:val="00E20D82"/>
    <w:rsid w:val="00E211BA"/>
    <w:rsid w:val="00E215F8"/>
    <w:rsid w:val="00E2167E"/>
    <w:rsid w:val="00E21AF7"/>
    <w:rsid w:val="00E23BE6"/>
    <w:rsid w:val="00E244BF"/>
    <w:rsid w:val="00E27B89"/>
    <w:rsid w:val="00E32A80"/>
    <w:rsid w:val="00E33B3F"/>
    <w:rsid w:val="00E363C3"/>
    <w:rsid w:val="00E36487"/>
    <w:rsid w:val="00E374E2"/>
    <w:rsid w:val="00E4027C"/>
    <w:rsid w:val="00E46B06"/>
    <w:rsid w:val="00E504A9"/>
    <w:rsid w:val="00E51099"/>
    <w:rsid w:val="00E5277D"/>
    <w:rsid w:val="00E56595"/>
    <w:rsid w:val="00E60741"/>
    <w:rsid w:val="00E60D8A"/>
    <w:rsid w:val="00E661B1"/>
    <w:rsid w:val="00E71530"/>
    <w:rsid w:val="00E727CB"/>
    <w:rsid w:val="00E74EF6"/>
    <w:rsid w:val="00E77256"/>
    <w:rsid w:val="00E8079B"/>
    <w:rsid w:val="00E80D18"/>
    <w:rsid w:val="00E82094"/>
    <w:rsid w:val="00E836DF"/>
    <w:rsid w:val="00E864EA"/>
    <w:rsid w:val="00E86FCF"/>
    <w:rsid w:val="00E87CA8"/>
    <w:rsid w:val="00E91EEF"/>
    <w:rsid w:val="00E927A7"/>
    <w:rsid w:val="00E93CC9"/>
    <w:rsid w:val="00E94753"/>
    <w:rsid w:val="00E94C22"/>
    <w:rsid w:val="00E94F78"/>
    <w:rsid w:val="00EA07A3"/>
    <w:rsid w:val="00EA1380"/>
    <w:rsid w:val="00EA4885"/>
    <w:rsid w:val="00EA5C25"/>
    <w:rsid w:val="00EA7616"/>
    <w:rsid w:val="00EA76FF"/>
    <w:rsid w:val="00EB2B15"/>
    <w:rsid w:val="00EB394A"/>
    <w:rsid w:val="00EB3A22"/>
    <w:rsid w:val="00EB54BA"/>
    <w:rsid w:val="00EB58D0"/>
    <w:rsid w:val="00EB7841"/>
    <w:rsid w:val="00EB7B4C"/>
    <w:rsid w:val="00EB7D1D"/>
    <w:rsid w:val="00EC3636"/>
    <w:rsid w:val="00EC4641"/>
    <w:rsid w:val="00EC5237"/>
    <w:rsid w:val="00EC6202"/>
    <w:rsid w:val="00ED10AB"/>
    <w:rsid w:val="00ED2210"/>
    <w:rsid w:val="00ED38BB"/>
    <w:rsid w:val="00ED5278"/>
    <w:rsid w:val="00EE20B0"/>
    <w:rsid w:val="00EE2A2C"/>
    <w:rsid w:val="00EE2AA6"/>
    <w:rsid w:val="00EE51B6"/>
    <w:rsid w:val="00EE6F62"/>
    <w:rsid w:val="00EF13E8"/>
    <w:rsid w:val="00EF2EC5"/>
    <w:rsid w:val="00EF315D"/>
    <w:rsid w:val="00EF4F19"/>
    <w:rsid w:val="00EF7961"/>
    <w:rsid w:val="00F0214E"/>
    <w:rsid w:val="00F042CA"/>
    <w:rsid w:val="00F04FA5"/>
    <w:rsid w:val="00F06133"/>
    <w:rsid w:val="00F066F1"/>
    <w:rsid w:val="00F06E0E"/>
    <w:rsid w:val="00F07046"/>
    <w:rsid w:val="00F10A04"/>
    <w:rsid w:val="00F1167C"/>
    <w:rsid w:val="00F11805"/>
    <w:rsid w:val="00F127C8"/>
    <w:rsid w:val="00F12E48"/>
    <w:rsid w:val="00F171F8"/>
    <w:rsid w:val="00F17511"/>
    <w:rsid w:val="00F20FB7"/>
    <w:rsid w:val="00F20FC6"/>
    <w:rsid w:val="00F21086"/>
    <w:rsid w:val="00F21567"/>
    <w:rsid w:val="00F24EDA"/>
    <w:rsid w:val="00F2692A"/>
    <w:rsid w:val="00F31665"/>
    <w:rsid w:val="00F320FB"/>
    <w:rsid w:val="00F32840"/>
    <w:rsid w:val="00F336E1"/>
    <w:rsid w:val="00F33780"/>
    <w:rsid w:val="00F34C00"/>
    <w:rsid w:val="00F35466"/>
    <w:rsid w:val="00F369B1"/>
    <w:rsid w:val="00F37BE0"/>
    <w:rsid w:val="00F40799"/>
    <w:rsid w:val="00F45A92"/>
    <w:rsid w:val="00F47B14"/>
    <w:rsid w:val="00F51F8A"/>
    <w:rsid w:val="00F52266"/>
    <w:rsid w:val="00F563D2"/>
    <w:rsid w:val="00F5702A"/>
    <w:rsid w:val="00F604F4"/>
    <w:rsid w:val="00F60AEC"/>
    <w:rsid w:val="00F60CC3"/>
    <w:rsid w:val="00F65BB7"/>
    <w:rsid w:val="00F65E8C"/>
    <w:rsid w:val="00F66096"/>
    <w:rsid w:val="00F74FCD"/>
    <w:rsid w:val="00F75CE7"/>
    <w:rsid w:val="00F83588"/>
    <w:rsid w:val="00F8672C"/>
    <w:rsid w:val="00F86FDD"/>
    <w:rsid w:val="00F942F0"/>
    <w:rsid w:val="00F960A5"/>
    <w:rsid w:val="00F960E7"/>
    <w:rsid w:val="00F96901"/>
    <w:rsid w:val="00F97173"/>
    <w:rsid w:val="00FA1DFD"/>
    <w:rsid w:val="00FA20A1"/>
    <w:rsid w:val="00FA3A20"/>
    <w:rsid w:val="00FA43C7"/>
    <w:rsid w:val="00FA5406"/>
    <w:rsid w:val="00FA735C"/>
    <w:rsid w:val="00FA773D"/>
    <w:rsid w:val="00FB05FC"/>
    <w:rsid w:val="00FB1B50"/>
    <w:rsid w:val="00FB34D0"/>
    <w:rsid w:val="00FB3F69"/>
    <w:rsid w:val="00FB4CD3"/>
    <w:rsid w:val="00FB5611"/>
    <w:rsid w:val="00FB7142"/>
    <w:rsid w:val="00FC3045"/>
    <w:rsid w:val="00FC355D"/>
    <w:rsid w:val="00FC4228"/>
    <w:rsid w:val="00FC4FBF"/>
    <w:rsid w:val="00FC6798"/>
    <w:rsid w:val="00FC7531"/>
    <w:rsid w:val="00FD153F"/>
    <w:rsid w:val="00FD5792"/>
    <w:rsid w:val="00FD67CF"/>
    <w:rsid w:val="00FE0278"/>
    <w:rsid w:val="00FE1187"/>
    <w:rsid w:val="00FE2389"/>
    <w:rsid w:val="00FE6091"/>
    <w:rsid w:val="00FF0C52"/>
    <w:rsid w:val="00FF0FF6"/>
    <w:rsid w:val="00FF39EB"/>
    <w:rsid w:val="00FF47CF"/>
    <w:rsid w:val="00FF505B"/>
    <w:rsid w:val="00FF5FF4"/>
    <w:rsid w:val="00FF63A6"/>
    <w:rsid w:val="00FF7EE6"/>
    <w:rsid w:val="01016294"/>
    <w:rsid w:val="0115FC71"/>
    <w:rsid w:val="0122D73C"/>
    <w:rsid w:val="015EF71B"/>
    <w:rsid w:val="01971DDB"/>
    <w:rsid w:val="019E3A7A"/>
    <w:rsid w:val="01A658E0"/>
    <w:rsid w:val="01B32261"/>
    <w:rsid w:val="01F27F50"/>
    <w:rsid w:val="020F5901"/>
    <w:rsid w:val="024973D7"/>
    <w:rsid w:val="025D0F11"/>
    <w:rsid w:val="02D319EC"/>
    <w:rsid w:val="0393B8FB"/>
    <w:rsid w:val="03C2E648"/>
    <w:rsid w:val="040D2FAA"/>
    <w:rsid w:val="043E086C"/>
    <w:rsid w:val="0491584F"/>
    <w:rsid w:val="04C59232"/>
    <w:rsid w:val="04F5E338"/>
    <w:rsid w:val="050A8921"/>
    <w:rsid w:val="05513A1C"/>
    <w:rsid w:val="059F6544"/>
    <w:rsid w:val="05BC0967"/>
    <w:rsid w:val="05D54714"/>
    <w:rsid w:val="05E99A52"/>
    <w:rsid w:val="05FFDF71"/>
    <w:rsid w:val="061CAC8D"/>
    <w:rsid w:val="066831CD"/>
    <w:rsid w:val="068E4C24"/>
    <w:rsid w:val="0728EBCD"/>
    <w:rsid w:val="07EAD5B6"/>
    <w:rsid w:val="07F2B5B8"/>
    <w:rsid w:val="081F200E"/>
    <w:rsid w:val="08379AAF"/>
    <w:rsid w:val="088DA039"/>
    <w:rsid w:val="08BC07B8"/>
    <w:rsid w:val="08D2BA08"/>
    <w:rsid w:val="09EC5457"/>
    <w:rsid w:val="0A06EA6F"/>
    <w:rsid w:val="0A0BB05A"/>
    <w:rsid w:val="0A1289C9"/>
    <w:rsid w:val="0A70077E"/>
    <w:rsid w:val="0AA7A287"/>
    <w:rsid w:val="0BB3D32C"/>
    <w:rsid w:val="0BCD858D"/>
    <w:rsid w:val="0BDB1BB7"/>
    <w:rsid w:val="0BEE6EC6"/>
    <w:rsid w:val="0BFAC35E"/>
    <w:rsid w:val="0C4FE161"/>
    <w:rsid w:val="0CCC4868"/>
    <w:rsid w:val="0CFF1146"/>
    <w:rsid w:val="0D46E367"/>
    <w:rsid w:val="0DC63D5D"/>
    <w:rsid w:val="0E0A6ABE"/>
    <w:rsid w:val="0E36AD1F"/>
    <w:rsid w:val="0EF4691D"/>
    <w:rsid w:val="0F18952C"/>
    <w:rsid w:val="0F48F18A"/>
    <w:rsid w:val="0FA05C8A"/>
    <w:rsid w:val="0FFDA04B"/>
    <w:rsid w:val="10138002"/>
    <w:rsid w:val="107987B1"/>
    <w:rsid w:val="109C7B74"/>
    <w:rsid w:val="10B1D05B"/>
    <w:rsid w:val="10ED3DD1"/>
    <w:rsid w:val="10F53324"/>
    <w:rsid w:val="10F954AF"/>
    <w:rsid w:val="11019475"/>
    <w:rsid w:val="1162DBC4"/>
    <w:rsid w:val="117ADE49"/>
    <w:rsid w:val="11C0525B"/>
    <w:rsid w:val="11C647FA"/>
    <w:rsid w:val="11D4DBFA"/>
    <w:rsid w:val="12096C7B"/>
    <w:rsid w:val="12314B33"/>
    <w:rsid w:val="12784797"/>
    <w:rsid w:val="12BF7A45"/>
    <w:rsid w:val="12C2CF46"/>
    <w:rsid w:val="13CC64A8"/>
    <w:rsid w:val="146BD46D"/>
    <w:rsid w:val="148595D2"/>
    <w:rsid w:val="1498E602"/>
    <w:rsid w:val="14B1E007"/>
    <w:rsid w:val="14C785CD"/>
    <w:rsid w:val="14E9274F"/>
    <w:rsid w:val="15306DD4"/>
    <w:rsid w:val="156CD169"/>
    <w:rsid w:val="159B4F14"/>
    <w:rsid w:val="15A4BD86"/>
    <w:rsid w:val="1603B2EB"/>
    <w:rsid w:val="1616801C"/>
    <w:rsid w:val="164313F2"/>
    <w:rsid w:val="1693FE7F"/>
    <w:rsid w:val="17008F21"/>
    <w:rsid w:val="174097F7"/>
    <w:rsid w:val="17554758"/>
    <w:rsid w:val="17B46E24"/>
    <w:rsid w:val="1808C9C1"/>
    <w:rsid w:val="1851EFB2"/>
    <w:rsid w:val="1994516A"/>
    <w:rsid w:val="19ABBEAE"/>
    <w:rsid w:val="1A3CA20B"/>
    <w:rsid w:val="1A67A3F5"/>
    <w:rsid w:val="1AA244BF"/>
    <w:rsid w:val="1AF016BD"/>
    <w:rsid w:val="1B05A7D7"/>
    <w:rsid w:val="1BADEFCB"/>
    <w:rsid w:val="1BB09800"/>
    <w:rsid w:val="1C1344AF"/>
    <w:rsid w:val="1C71D02C"/>
    <w:rsid w:val="1C905834"/>
    <w:rsid w:val="1CC5715D"/>
    <w:rsid w:val="1CE90DA8"/>
    <w:rsid w:val="1CF555CE"/>
    <w:rsid w:val="1D166C23"/>
    <w:rsid w:val="1DB743AF"/>
    <w:rsid w:val="1E12CFD6"/>
    <w:rsid w:val="1E25E9CE"/>
    <w:rsid w:val="1E7355A9"/>
    <w:rsid w:val="1E810463"/>
    <w:rsid w:val="1E95D6EA"/>
    <w:rsid w:val="1F1A14B6"/>
    <w:rsid w:val="1F9F8A43"/>
    <w:rsid w:val="1FA18B0B"/>
    <w:rsid w:val="1FA572C7"/>
    <w:rsid w:val="1FFC5ECD"/>
    <w:rsid w:val="1FFDAD41"/>
    <w:rsid w:val="200D1B51"/>
    <w:rsid w:val="2030FDC5"/>
    <w:rsid w:val="205777EE"/>
    <w:rsid w:val="205F6F74"/>
    <w:rsid w:val="20C170E3"/>
    <w:rsid w:val="20D26678"/>
    <w:rsid w:val="216CE96A"/>
    <w:rsid w:val="21D952F1"/>
    <w:rsid w:val="21D957AD"/>
    <w:rsid w:val="22217FB5"/>
    <w:rsid w:val="2248DEAA"/>
    <w:rsid w:val="2268C461"/>
    <w:rsid w:val="22C16531"/>
    <w:rsid w:val="22C6F9D3"/>
    <w:rsid w:val="22D04B30"/>
    <w:rsid w:val="230A837A"/>
    <w:rsid w:val="230D3933"/>
    <w:rsid w:val="23915BC4"/>
    <w:rsid w:val="23BFDE7A"/>
    <w:rsid w:val="23FE794E"/>
    <w:rsid w:val="25342071"/>
    <w:rsid w:val="2542E923"/>
    <w:rsid w:val="258A6530"/>
    <w:rsid w:val="25AC51F1"/>
    <w:rsid w:val="25C2F43A"/>
    <w:rsid w:val="25DC8DEE"/>
    <w:rsid w:val="2601C371"/>
    <w:rsid w:val="261D1891"/>
    <w:rsid w:val="27A68430"/>
    <w:rsid w:val="27DD0459"/>
    <w:rsid w:val="27EAA115"/>
    <w:rsid w:val="281B7177"/>
    <w:rsid w:val="282B4768"/>
    <w:rsid w:val="28457FE8"/>
    <w:rsid w:val="284F4738"/>
    <w:rsid w:val="2973C887"/>
    <w:rsid w:val="29949E12"/>
    <w:rsid w:val="29ABF8D9"/>
    <w:rsid w:val="29FC27D8"/>
    <w:rsid w:val="2A54D58A"/>
    <w:rsid w:val="2A5A977E"/>
    <w:rsid w:val="2A7260BB"/>
    <w:rsid w:val="2AD2D74E"/>
    <w:rsid w:val="2AED85FC"/>
    <w:rsid w:val="2B2A0982"/>
    <w:rsid w:val="2B6E4DD0"/>
    <w:rsid w:val="2BAEA242"/>
    <w:rsid w:val="2BD90B22"/>
    <w:rsid w:val="2C8AC9D8"/>
    <w:rsid w:val="2D19F95B"/>
    <w:rsid w:val="2D4AE7A7"/>
    <w:rsid w:val="2D71DFC6"/>
    <w:rsid w:val="2D72590B"/>
    <w:rsid w:val="2D88A529"/>
    <w:rsid w:val="2D9A3366"/>
    <w:rsid w:val="2DB085B8"/>
    <w:rsid w:val="2DB4B286"/>
    <w:rsid w:val="2DB5237D"/>
    <w:rsid w:val="2DC6F345"/>
    <w:rsid w:val="2DFBAA6A"/>
    <w:rsid w:val="2E1B1096"/>
    <w:rsid w:val="2E42D2D4"/>
    <w:rsid w:val="2E54E086"/>
    <w:rsid w:val="2E5DB533"/>
    <w:rsid w:val="2E997B01"/>
    <w:rsid w:val="2EBA116E"/>
    <w:rsid w:val="2EFCBC34"/>
    <w:rsid w:val="2F28254D"/>
    <w:rsid w:val="2F990480"/>
    <w:rsid w:val="2FAC5B55"/>
    <w:rsid w:val="301B0319"/>
    <w:rsid w:val="3096B4AE"/>
    <w:rsid w:val="30DC9A09"/>
    <w:rsid w:val="30F2FF31"/>
    <w:rsid w:val="318D3497"/>
    <w:rsid w:val="31B1DBE8"/>
    <w:rsid w:val="31BCB4D1"/>
    <w:rsid w:val="31FB9919"/>
    <w:rsid w:val="33172A59"/>
    <w:rsid w:val="336C09DB"/>
    <w:rsid w:val="33811EDF"/>
    <w:rsid w:val="339625DB"/>
    <w:rsid w:val="33E5E168"/>
    <w:rsid w:val="33FE0BC3"/>
    <w:rsid w:val="340179EE"/>
    <w:rsid w:val="3463D0DD"/>
    <w:rsid w:val="34885537"/>
    <w:rsid w:val="3602D304"/>
    <w:rsid w:val="3635AB54"/>
    <w:rsid w:val="363AFD9F"/>
    <w:rsid w:val="364BED17"/>
    <w:rsid w:val="365F9688"/>
    <w:rsid w:val="3785C5A1"/>
    <w:rsid w:val="3788A732"/>
    <w:rsid w:val="37CA69F8"/>
    <w:rsid w:val="37F237FB"/>
    <w:rsid w:val="3837366F"/>
    <w:rsid w:val="384A1107"/>
    <w:rsid w:val="384DBD48"/>
    <w:rsid w:val="38A6E336"/>
    <w:rsid w:val="38D847F7"/>
    <w:rsid w:val="38E5BD43"/>
    <w:rsid w:val="38EA1A17"/>
    <w:rsid w:val="396A189F"/>
    <w:rsid w:val="3A09FEEA"/>
    <w:rsid w:val="3A1110FD"/>
    <w:rsid w:val="3A93D4DB"/>
    <w:rsid w:val="3AA288F3"/>
    <w:rsid w:val="3AA299C1"/>
    <w:rsid w:val="3B19455D"/>
    <w:rsid w:val="3B5F6465"/>
    <w:rsid w:val="3B8432B4"/>
    <w:rsid w:val="3B915903"/>
    <w:rsid w:val="3C0B3AEA"/>
    <w:rsid w:val="3C26D90E"/>
    <w:rsid w:val="3CB4852E"/>
    <w:rsid w:val="3D36050D"/>
    <w:rsid w:val="3D589ADF"/>
    <w:rsid w:val="3D758BE0"/>
    <w:rsid w:val="3D7C4370"/>
    <w:rsid w:val="3D894271"/>
    <w:rsid w:val="3DC33C45"/>
    <w:rsid w:val="3E1FCD07"/>
    <w:rsid w:val="3EBE2648"/>
    <w:rsid w:val="4052688B"/>
    <w:rsid w:val="406BDA7E"/>
    <w:rsid w:val="40C16777"/>
    <w:rsid w:val="40C42300"/>
    <w:rsid w:val="40E93183"/>
    <w:rsid w:val="413E8B22"/>
    <w:rsid w:val="415505E0"/>
    <w:rsid w:val="4161A628"/>
    <w:rsid w:val="41CAFCA8"/>
    <w:rsid w:val="41F591F5"/>
    <w:rsid w:val="41F81565"/>
    <w:rsid w:val="424D6F3E"/>
    <w:rsid w:val="4263C429"/>
    <w:rsid w:val="427C3607"/>
    <w:rsid w:val="43000304"/>
    <w:rsid w:val="4308EC90"/>
    <w:rsid w:val="4317E263"/>
    <w:rsid w:val="4355866B"/>
    <w:rsid w:val="43788FBC"/>
    <w:rsid w:val="44097767"/>
    <w:rsid w:val="440E3676"/>
    <w:rsid w:val="441198D6"/>
    <w:rsid w:val="441849F5"/>
    <w:rsid w:val="444C88ED"/>
    <w:rsid w:val="4485DD28"/>
    <w:rsid w:val="44A99A56"/>
    <w:rsid w:val="44FDC1E2"/>
    <w:rsid w:val="4538ADB6"/>
    <w:rsid w:val="4546FD24"/>
    <w:rsid w:val="45DD8764"/>
    <w:rsid w:val="464D708D"/>
    <w:rsid w:val="47DA1E23"/>
    <w:rsid w:val="47E6365E"/>
    <w:rsid w:val="480B0301"/>
    <w:rsid w:val="48963FC9"/>
    <w:rsid w:val="48AE55F7"/>
    <w:rsid w:val="49345BEC"/>
    <w:rsid w:val="493B0347"/>
    <w:rsid w:val="493D2AD3"/>
    <w:rsid w:val="49E251FF"/>
    <w:rsid w:val="4A029D80"/>
    <w:rsid w:val="4A0E167A"/>
    <w:rsid w:val="4A118BA3"/>
    <w:rsid w:val="4A437C86"/>
    <w:rsid w:val="4AABACCC"/>
    <w:rsid w:val="4AB0FE74"/>
    <w:rsid w:val="4B01567A"/>
    <w:rsid w:val="4B59EEF6"/>
    <w:rsid w:val="4B7C9746"/>
    <w:rsid w:val="4BB771AE"/>
    <w:rsid w:val="4BCF269F"/>
    <w:rsid w:val="4BD51EDC"/>
    <w:rsid w:val="4BF3A16D"/>
    <w:rsid w:val="4C13E4D6"/>
    <w:rsid w:val="4C743F6A"/>
    <w:rsid w:val="4C9B8A98"/>
    <w:rsid w:val="4D3E60AF"/>
    <w:rsid w:val="4D753393"/>
    <w:rsid w:val="4DA40A77"/>
    <w:rsid w:val="4DA53DC1"/>
    <w:rsid w:val="4DD91196"/>
    <w:rsid w:val="4DE3F139"/>
    <w:rsid w:val="4E00D978"/>
    <w:rsid w:val="4E513893"/>
    <w:rsid w:val="4E593505"/>
    <w:rsid w:val="4E5D94A2"/>
    <w:rsid w:val="4F01CB04"/>
    <w:rsid w:val="4F1BB426"/>
    <w:rsid w:val="4F38DB27"/>
    <w:rsid w:val="4F5043FF"/>
    <w:rsid w:val="4F79B335"/>
    <w:rsid w:val="4FCB9047"/>
    <w:rsid w:val="4FE1ABB9"/>
    <w:rsid w:val="4FFA87E3"/>
    <w:rsid w:val="50548D36"/>
    <w:rsid w:val="505A8185"/>
    <w:rsid w:val="5074D255"/>
    <w:rsid w:val="51127584"/>
    <w:rsid w:val="512EC21E"/>
    <w:rsid w:val="513BE9B9"/>
    <w:rsid w:val="514701A7"/>
    <w:rsid w:val="519B1739"/>
    <w:rsid w:val="51E1993E"/>
    <w:rsid w:val="51E56A2E"/>
    <w:rsid w:val="51F3F826"/>
    <w:rsid w:val="5265652B"/>
    <w:rsid w:val="5319A43D"/>
    <w:rsid w:val="533722D1"/>
    <w:rsid w:val="53CAEA87"/>
    <w:rsid w:val="53F04E57"/>
    <w:rsid w:val="541229D4"/>
    <w:rsid w:val="548D9DFC"/>
    <w:rsid w:val="54F086C6"/>
    <w:rsid w:val="5504BC05"/>
    <w:rsid w:val="5523129D"/>
    <w:rsid w:val="55612170"/>
    <w:rsid w:val="558012A1"/>
    <w:rsid w:val="55DD51D8"/>
    <w:rsid w:val="55F83C96"/>
    <w:rsid w:val="5616DDC6"/>
    <w:rsid w:val="5639131A"/>
    <w:rsid w:val="5643CF8D"/>
    <w:rsid w:val="567528FA"/>
    <w:rsid w:val="56C01C2A"/>
    <w:rsid w:val="56C5F276"/>
    <w:rsid w:val="56CB3461"/>
    <w:rsid w:val="56FD2081"/>
    <w:rsid w:val="572235AD"/>
    <w:rsid w:val="57B6BBA9"/>
    <w:rsid w:val="57E2C3A3"/>
    <w:rsid w:val="57E8A006"/>
    <w:rsid w:val="580A482A"/>
    <w:rsid w:val="582720F4"/>
    <w:rsid w:val="58577673"/>
    <w:rsid w:val="585A23CB"/>
    <w:rsid w:val="5885B03A"/>
    <w:rsid w:val="58A445CC"/>
    <w:rsid w:val="58C3DFA6"/>
    <w:rsid w:val="58E52714"/>
    <w:rsid w:val="5937657A"/>
    <w:rsid w:val="5949F2BE"/>
    <w:rsid w:val="5950A3A9"/>
    <w:rsid w:val="59840BD9"/>
    <w:rsid w:val="59856AEE"/>
    <w:rsid w:val="59C2D190"/>
    <w:rsid w:val="59E22D35"/>
    <w:rsid w:val="5A210D50"/>
    <w:rsid w:val="5A347F4F"/>
    <w:rsid w:val="5A86718D"/>
    <w:rsid w:val="5AB9152D"/>
    <w:rsid w:val="5AC0ABB0"/>
    <w:rsid w:val="5B06AAE6"/>
    <w:rsid w:val="5B3DC96A"/>
    <w:rsid w:val="5B5CF0AA"/>
    <w:rsid w:val="5B66692F"/>
    <w:rsid w:val="5B838E5C"/>
    <w:rsid w:val="5BA29521"/>
    <w:rsid w:val="5C5706B0"/>
    <w:rsid w:val="5C5A5B14"/>
    <w:rsid w:val="5CA884A8"/>
    <w:rsid w:val="5CB0766C"/>
    <w:rsid w:val="5CE9112F"/>
    <w:rsid w:val="5D02C8F5"/>
    <w:rsid w:val="5D0E6160"/>
    <w:rsid w:val="5D19E32A"/>
    <w:rsid w:val="5D2C61E0"/>
    <w:rsid w:val="5D83168B"/>
    <w:rsid w:val="5DA7C130"/>
    <w:rsid w:val="5DD9B495"/>
    <w:rsid w:val="5E0B1C9C"/>
    <w:rsid w:val="5EA605A6"/>
    <w:rsid w:val="5F3C49C8"/>
    <w:rsid w:val="5F9794C2"/>
    <w:rsid w:val="5FA2EA21"/>
    <w:rsid w:val="5FE2BEB9"/>
    <w:rsid w:val="5FE3D57C"/>
    <w:rsid w:val="600ABF21"/>
    <w:rsid w:val="6049A4B0"/>
    <w:rsid w:val="606AFC2E"/>
    <w:rsid w:val="60787DCD"/>
    <w:rsid w:val="607FDBBB"/>
    <w:rsid w:val="60B1C162"/>
    <w:rsid w:val="60EA1AFB"/>
    <w:rsid w:val="612805E9"/>
    <w:rsid w:val="615E4EDE"/>
    <w:rsid w:val="6175D2F5"/>
    <w:rsid w:val="6233B5D6"/>
    <w:rsid w:val="623E20BE"/>
    <w:rsid w:val="623FD327"/>
    <w:rsid w:val="62778F92"/>
    <w:rsid w:val="630F410E"/>
    <w:rsid w:val="63FC1BEB"/>
    <w:rsid w:val="642D7DB9"/>
    <w:rsid w:val="6475AE95"/>
    <w:rsid w:val="64E507E1"/>
    <w:rsid w:val="65FF5F64"/>
    <w:rsid w:val="66097085"/>
    <w:rsid w:val="6667615E"/>
    <w:rsid w:val="6687A76C"/>
    <w:rsid w:val="6698F19B"/>
    <w:rsid w:val="66F3A16D"/>
    <w:rsid w:val="670518F5"/>
    <w:rsid w:val="673E803E"/>
    <w:rsid w:val="675CB0FA"/>
    <w:rsid w:val="67A2AD06"/>
    <w:rsid w:val="67C32B5D"/>
    <w:rsid w:val="68116CBF"/>
    <w:rsid w:val="681AD9B3"/>
    <w:rsid w:val="68AAD6EC"/>
    <w:rsid w:val="68B76A05"/>
    <w:rsid w:val="68CA8572"/>
    <w:rsid w:val="68CEEDF3"/>
    <w:rsid w:val="692EFEC4"/>
    <w:rsid w:val="693A9FC8"/>
    <w:rsid w:val="695DB5C4"/>
    <w:rsid w:val="6970E749"/>
    <w:rsid w:val="698AE2D2"/>
    <w:rsid w:val="6A533458"/>
    <w:rsid w:val="6A61EBF1"/>
    <w:rsid w:val="6AEB6DC3"/>
    <w:rsid w:val="6BAB56D5"/>
    <w:rsid w:val="6BCA571F"/>
    <w:rsid w:val="6C11623A"/>
    <w:rsid w:val="6C205115"/>
    <w:rsid w:val="6C3D99C2"/>
    <w:rsid w:val="6C7EFBE3"/>
    <w:rsid w:val="6CB403C2"/>
    <w:rsid w:val="6CB683B7"/>
    <w:rsid w:val="6D0ED797"/>
    <w:rsid w:val="6DE7B23F"/>
    <w:rsid w:val="6E2BF9BE"/>
    <w:rsid w:val="6E4E3BDC"/>
    <w:rsid w:val="6E4F7A97"/>
    <w:rsid w:val="6E844565"/>
    <w:rsid w:val="6ED35A86"/>
    <w:rsid w:val="6F0BF24F"/>
    <w:rsid w:val="6F21E1D8"/>
    <w:rsid w:val="7079545C"/>
    <w:rsid w:val="70D9918C"/>
    <w:rsid w:val="70E9583B"/>
    <w:rsid w:val="70FC2144"/>
    <w:rsid w:val="711B44D1"/>
    <w:rsid w:val="711D9FD0"/>
    <w:rsid w:val="7165A97E"/>
    <w:rsid w:val="71677B35"/>
    <w:rsid w:val="7183AC9A"/>
    <w:rsid w:val="718FEF68"/>
    <w:rsid w:val="71B08826"/>
    <w:rsid w:val="71B81140"/>
    <w:rsid w:val="72674BF7"/>
    <w:rsid w:val="72ACA875"/>
    <w:rsid w:val="73039BEB"/>
    <w:rsid w:val="73161268"/>
    <w:rsid w:val="7317617C"/>
    <w:rsid w:val="7363024C"/>
    <w:rsid w:val="736780D0"/>
    <w:rsid w:val="736D276A"/>
    <w:rsid w:val="73898C3E"/>
    <w:rsid w:val="73CC5B5C"/>
    <w:rsid w:val="73D9F725"/>
    <w:rsid w:val="742D335B"/>
    <w:rsid w:val="74A6E5DF"/>
    <w:rsid w:val="75D1DCFE"/>
    <w:rsid w:val="76124CAC"/>
    <w:rsid w:val="763D4C15"/>
    <w:rsid w:val="76B3E2A5"/>
    <w:rsid w:val="77B91BA7"/>
    <w:rsid w:val="78484A12"/>
    <w:rsid w:val="7861EC87"/>
    <w:rsid w:val="78B8EE61"/>
    <w:rsid w:val="793C2233"/>
    <w:rsid w:val="7994FEC2"/>
    <w:rsid w:val="79C948EE"/>
    <w:rsid w:val="79D381B9"/>
    <w:rsid w:val="79DBE3DE"/>
    <w:rsid w:val="79FBCCFD"/>
    <w:rsid w:val="7A19CA3A"/>
    <w:rsid w:val="7A40CF20"/>
    <w:rsid w:val="7A43E9E1"/>
    <w:rsid w:val="7AEA5A59"/>
    <w:rsid w:val="7B0D68E9"/>
    <w:rsid w:val="7B4A7630"/>
    <w:rsid w:val="7B5A35C9"/>
    <w:rsid w:val="7BFD2177"/>
    <w:rsid w:val="7CA05538"/>
    <w:rsid w:val="7CA8E168"/>
    <w:rsid w:val="7CAEB5F4"/>
    <w:rsid w:val="7CEFA237"/>
    <w:rsid w:val="7D2C3446"/>
    <w:rsid w:val="7D355D07"/>
    <w:rsid w:val="7D42C39F"/>
    <w:rsid w:val="7D8AACB9"/>
    <w:rsid w:val="7DA80071"/>
    <w:rsid w:val="7DFF46D6"/>
    <w:rsid w:val="7E7B0345"/>
    <w:rsid w:val="7E8F5639"/>
    <w:rsid w:val="7E942743"/>
    <w:rsid w:val="7F1DD222"/>
    <w:rsid w:val="7F36275F"/>
    <w:rsid w:val="7FA0D11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DE4"/>
  </w:style>
  <w:style w:type="paragraph" w:styleId="Heading1">
    <w:name w:val="heading 1"/>
    <w:basedOn w:val="Normal"/>
    <w:next w:val="Normal"/>
    <w:link w:val="Heading1Char"/>
    <w:uiPriority w:val="9"/>
    <w:qFormat/>
    <w:rsid w:val="007B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70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37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7E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5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5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B6589"/>
    <w:rPr>
      <w:color w:val="0563C1" w:themeColor="hyperlink"/>
      <w:u w:val="single"/>
    </w:rPr>
  </w:style>
  <w:style w:type="character" w:customStyle="1" w:styleId="UnresolvedMention">
    <w:name w:val="Unresolved Mention"/>
    <w:basedOn w:val="DefaultParagraphFont"/>
    <w:uiPriority w:val="99"/>
    <w:semiHidden/>
    <w:unhideWhenUsed/>
    <w:rsid w:val="007B6589"/>
    <w:rPr>
      <w:color w:val="605E5C"/>
      <w:shd w:val="clear" w:color="auto" w:fill="E1DFDD"/>
    </w:rPr>
  </w:style>
  <w:style w:type="paragraph" w:styleId="BalloonText">
    <w:name w:val="Balloon Text"/>
    <w:basedOn w:val="Normal"/>
    <w:link w:val="BalloonTextChar"/>
    <w:uiPriority w:val="99"/>
    <w:semiHidden/>
    <w:unhideWhenUsed/>
    <w:rsid w:val="00BD2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44F"/>
    <w:rPr>
      <w:rFonts w:ascii="Segoe UI" w:hAnsi="Segoe UI" w:cs="Segoe UI"/>
      <w:sz w:val="18"/>
      <w:szCs w:val="18"/>
    </w:rPr>
  </w:style>
  <w:style w:type="paragraph" w:styleId="ListParagraph">
    <w:name w:val="List Paragraph"/>
    <w:basedOn w:val="Normal"/>
    <w:uiPriority w:val="34"/>
    <w:qFormat/>
    <w:rsid w:val="00DF1249"/>
    <w:pPr>
      <w:ind w:left="720"/>
      <w:contextualSpacing/>
    </w:pPr>
  </w:style>
  <w:style w:type="character" w:styleId="CommentReference">
    <w:name w:val="annotation reference"/>
    <w:basedOn w:val="DefaultParagraphFont"/>
    <w:uiPriority w:val="99"/>
    <w:semiHidden/>
    <w:unhideWhenUsed/>
    <w:rsid w:val="003548E1"/>
    <w:rPr>
      <w:sz w:val="16"/>
      <w:szCs w:val="16"/>
    </w:rPr>
  </w:style>
  <w:style w:type="paragraph" w:styleId="CommentText">
    <w:name w:val="annotation text"/>
    <w:basedOn w:val="Normal"/>
    <w:link w:val="CommentTextChar"/>
    <w:uiPriority w:val="99"/>
    <w:unhideWhenUsed/>
    <w:rsid w:val="003548E1"/>
    <w:pPr>
      <w:spacing w:line="240" w:lineRule="auto"/>
    </w:pPr>
    <w:rPr>
      <w:sz w:val="20"/>
      <w:szCs w:val="20"/>
    </w:rPr>
  </w:style>
  <w:style w:type="character" w:customStyle="1" w:styleId="CommentTextChar">
    <w:name w:val="Comment Text Char"/>
    <w:basedOn w:val="DefaultParagraphFont"/>
    <w:link w:val="CommentText"/>
    <w:uiPriority w:val="99"/>
    <w:rsid w:val="003548E1"/>
    <w:rPr>
      <w:sz w:val="20"/>
      <w:szCs w:val="20"/>
    </w:rPr>
  </w:style>
  <w:style w:type="paragraph" w:styleId="CommentSubject">
    <w:name w:val="annotation subject"/>
    <w:basedOn w:val="CommentText"/>
    <w:next w:val="CommentText"/>
    <w:link w:val="CommentSubjectChar"/>
    <w:uiPriority w:val="99"/>
    <w:semiHidden/>
    <w:unhideWhenUsed/>
    <w:rsid w:val="003548E1"/>
    <w:rPr>
      <w:b/>
      <w:bCs/>
    </w:rPr>
  </w:style>
  <w:style w:type="character" w:customStyle="1" w:styleId="CommentSubjectChar">
    <w:name w:val="Comment Subject Char"/>
    <w:basedOn w:val="CommentTextChar"/>
    <w:link w:val="CommentSubject"/>
    <w:uiPriority w:val="99"/>
    <w:semiHidden/>
    <w:rsid w:val="003548E1"/>
    <w:rPr>
      <w:b/>
      <w:bCs/>
      <w:sz w:val="20"/>
      <w:szCs w:val="20"/>
    </w:rPr>
  </w:style>
  <w:style w:type="table" w:styleId="TableGrid">
    <w:name w:val="Table Grid"/>
    <w:basedOn w:val="TableNormal"/>
    <w:uiPriority w:val="39"/>
    <w:rsid w:val="00354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205DE4"/>
  </w:style>
  <w:style w:type="paragraph" w:styleId="Header">
    <w:name w:val="header"/>
    <w:basedOn w:val="Normal"/>
    <w:link w:val="HeaderChar"/>
    <w:uiPriority w:val="99"/>
    <w:unhideWhenUsed/>
    <w:rsid w:val="00205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DE4"/>
  </w:style>
  <w:style w:type="paragraph" w:styleId="Footer">
    <w:name w:val="footer"/>
    <w:basedOn w:val="Normal"/>
    <w:link w:val="FooterChar"/>
    <w:uiPriority w:val="99"/>
    <w:unhideWhenUsed/>
    <w:rsid w:val="00205DE4"/>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7870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37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37E4"/>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2B726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microsoft.com/office/2018/08/relationships/commentsExtensible" Target="commentsExtensi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ature.com/documents/nature-summary-paragraph.pdf" TargetMode="External"/><Relationship Id="rId14" Type="http://schemas.openxmlformats.org/officeDocument/2006/relationships/image" Target="media/image5.pn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A8BED-6638-43CB-A9E4-2B5CF45A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76153</Words>
  <Characters>434077</Characters>
  <Application>Microsoft Office Word</Application>
  <DocSecurity>0</DocSecurity>
  <Lines>3617</Lines>
  <Paragraphs>1018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Outhwaite, Charlie</dc:creator>
  <cp:lastModifiedBy>Joe Millard</cp:lastModifiedBy>
  <cp:revision>2</cp:revision>
  <dcterms:created xsi:type="dcterms:W3CDTF">2020-08-19T08:58:00Z</dcterms:created>
  <dcterms:modified xsi:type="dcterms:W3CDTF">2020-08-19T08:58:00Z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17th edition (author-date)</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http://www.zotero.org/styles/ecology-letters</vt:lpwstr>
  </property>
  <property fmtid="{D5CDD505-2E9C-101B-9397-08002B2CF9AE}" pid="7" name="Mendeley Recent Style Name 2_1">
    <vt:lpwstr>Ecology Letters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http://www.zotero.org/styles/journal-of-applied-ecology</vt:lpwstr>
  </property>
  <property fmtid="{D5CDD505-2E9C-101B-9397-08002B2CF9AE}" pid="13" name="Mendeley Recent Style Name 5_1">
    <vt:lpwstr>Journal of Applied Ecology</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http://www.zotero.org/styles/plos-one</vt:lpwstr>
  </property>
  <property fmtid="{D5CDD505-2E9C-101B-9397-08002B2CF9AE}" pid="17" name="Mendeley Recent Style Name 7_1">
    <vt:lpwstr>PLOS ONE</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c272cb3b-e601-3a46-9c86-a0f1d28ed772</vt:lpwstr>
  </property>
  <property fmtid="{D5CDD505-2E9C-101B-9397-08002B2CF9AE}" pid="24" name="Mendeley Citation Style_1">
    <vt:lpwstr>http://www.zotero.org/styles/global-change-biology</vt:lpwstr>
  </property>
</Properties>
</file>